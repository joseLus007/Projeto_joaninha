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03FFA" w14:textId="77777777" w:rsidR="00C140D8" w:rsidRPr="005E732C" w:rsidRDefault="00CF4CC8">
      <w:pPr>
        <w:spacing w:before="240"/>
        <w:ind w:firstLine="397"/>
        <w:jc w:val="center"/>
        <w:rPr>
          <w:b/>
          <w:sz w:val="32"/>
          <w:szCs w:val="32"/>
          <w:lang w:val="pt-BR"/>
        </w:rPr>
      </w:pPr>
      <w:commentRangeStart w:id="0"/>
      <w:r w:rsidRPr="005E732C">
        <w:rPr>
          <w:b/>
          <w:sz w:val="32"/>
          <w:szCs w:val="32"/>
          <w:lang w:val="pt-BR"/>
        </w:rPr>
        <w:t>Projeto Joaninha</w:t>
      </w:r>
      <w:commentRangeEnd w:id="0"/>
      <w:r w:rsidR="003E45EF">
        <w:rPr>
          <w:rStyle w:val="Refdecomentrio"/>
        </w:rPr>
        <w:commentReference w:id="0"/>
      </w:r>
    </w:p>
    <w:p w14:paraId="06F31C10" w14:textId="77777777" w:rsidR="00C140D8" w:rsidRPr="005E732C" w:rsidRDefault="00CF4CC8">
      <w:pPr>
        <w:spacing w:before="240"/>
        <w:jc w:val="center"/>
        <w:rPr>
          <w:b/>
          <w:lang w:val="pt-BR"/>
        </w:rPr>
      </w:pPr>
      <w:r w:rsidRPr="005E732C">
        <w:rPr>
          <w:b/>
          <w:shd w:val="clear" w:color="auto" w:fill="FFFFFF"/>
          <w:lang w:val="pt-BR"/>
        </w:rPr>
        <w:t xml:space="preserve">Jose </w:t>
      </w:r>
      <w:proofErr w:type="spellStart"/>
      <w:r w:rsidRPr="005E732C">
        <w:rPr>
          <w:b/>
          <w:shd w:val="clear" w:color="auto" w:fill="FFFFFF"/>
          <w:lang w:val="pt-BR"/>
        </w:rPr>
        <w:t>Luis</w:t>
      </w:r>
      <w:proofErr w:type="spellEnd"/>
      <w:r w:rsidRPr="005E732C">
        <w:rPr>
          <w:b/>
          <w:shd w:val="clear" w:color="auto" w:fill="FFFFFF"/>
          <w:lang w:val="pt-BR"/>
        </w:rPr>
        <w:t xml:space="preserve"> Merma </w:t>
      </w:r>
      <w:proofErr w:type="spellStart"/>
      <w:r w:rsidRPr="005E732C">
        <w:rPr>
          <w:b/>
          <w:shd w:val="clear" w:color="auto" w:fill="FFFFFF"/>
          <w:lang w:val="pt-BR"/>
        </w:rPr>
        <w:t>Pinedo</w:t>
      </w:r>
      <w:proofErr w:type="spellEnd"/>
      <w:r w:rsidR="004D5234" w:rsidRPr="005E732C">
        <w:rPr>
          <w:b/>
          <w:lang w:val="pt-BR"/>
        </w:rPr>
        <w:t xml:space="preserve">, </w:t>
      </w:r>
      <w:r w:rsidRPr="005E732C">
        <w:rPr>
          <w:b/>
          <w:shd w:val="clear" w:color="auto" w:fill="FFFFFF"/>
          <w:lang w:val="pt-BR"/>
        </w:rPr>
        <w:t>William Martins de Oliveira</w:t>
      </w:r>
      <w:r w:rsidR="004D5234" w:rsidRPr="005E732C">
        <w:rPr>
          <w:b/>
          <w:lang w:val="pt-BR"/>
        </w:rPr>
        <w:t xml:space="preserve">, </w:t>
      </w:r>
      <w:r w:rsidRPr="005E732C">
        <w:rPr>
          <w:b/>
          <w:shd w:val="clear" w:color="auto" w:fill="FFFFFF"/>
          <w:lang w:val="pt-BR"/>
        </w:rPr>
        <w:t>Yago de Oliveira</w:t>
      </w:r>
      <w:r w:rsidRPr="005E732C">
        <w:rPr>
          <w:rFonts w:ascii="Helvetica" w:hAnsi="Helvetica" w:cs="Helvetica"/>
          <w:sz w:val="27"/>
          <w:szCs w:val="27"/>
          <w:shd w:val="clear" w:color="auto" w:fill="FFFFFF"/>
          <w:lang w:val="pt-BR"/>
        </w:rPr>
        <w:t xml:space="preserve"> </w:t>
      </w:r>
      <w:r w:rsidR="004D5234" w:rsidRPr="005E732C">
        <w:rPr>
          <w:b/>
          <w:lang w:val="pt-BR"/>
        </w:rPr>
        <w:t xml:space="preserve">Souza, </w:t>
      </w:r>
      <w:r w:rsidRPr="005E732C">
        <w:rPr>
          <w:b/>
          <w:shd w:val="clear" w:color="auto" w:fill="FFFFFF"/>
          <w:lang w:val="pt-BR"/>
        </w:rPr>
        <w:t>Eduardo de Lima Cipriano</w:t>
      </w:r>
    </w:p>
    <w:p w14:paraId="378834CE" w14:textId="77777777" w:rsidR="00C140D8" w:rsidRPr="005E732C" w:rsidRDefault="004D5234">
      <w:pPr>
        <w:spacing w:before="240"/>
        <w:jc w:val="center"/>
        <w:rPr>
          <w:lang w:val="pt-BR"/>
        </w:rPr>
      </w:pPr>
      <w:r w:rsidRPr="005E732C">
        <w:rPr>
          <w:lang w:val="pt-BR"/>
        </w:rPr>
        <w:t>Faculdade Impacta de Tecnologia</w:t>
      </w:r>
      <w:r w:rsidRPr="005E732C">
        <w:rPr>
          <w:lang w:val="pt-BR"/>
        </w:rPr>
        <w:br/>
        <w:t>São Paulo – SP – Brasil</w:t>
      </w:r>
      <w:r w:rsidRPr="005E732C">
        <w:rPr>
          <w:lang w:val="pt-BR"/>
        </w:rPr>
        <w:br/>
      </w:r>
    </w:p>
    <w:p w14:paraId="7F5E9601" w14:textId="77777777" w:rsidR="00C140D8" w:rsidRPr="005E732C" w:rsidRDefault="00515E99">
      <w:pPr>
        <w:spacing w:after="120"/>
        <w:jc w:val="center"/>
        <w:rPr>
          <w:rFonts w:ascii="Courier New" w:eastAsia="Courier New" w:hAnsi="Courier New" w:cs="Courier New"/>
          <w:sz w:val="20"/>
          <w:szCs w:val="20"/>
          <w:lang w:val="pt-BR"/>
        </w:rPr>
        <w:sectPr w:rsidR="00C140D8" w:rsidRPr="005E732C">
          <w:headerReference w:type="even" r:id="rId10"/>
          <w:headerReference w:type="default" r:id="rId11"/>
          <w:footerReference w:type="even" r:id="rId12"/>
          <w:footerReference w:type="first" r:id="rId13"/>
          <w:pgSz w:w="11907" w:h="16840"/>
          <w:pgMar w:top="1985" w:right="1701" w:bottom="1418" w:left="1701" w:header="964" w:footer="964" w:gutter="0"/>
          <w:pgNumType w:start="101"/>
          <w:cols w:space="720"/>
        </w:sectPr>
      </w:pPr>
      <w:bookmarkStart w:id="1" w:name="_GoBack"/>
      <w:commentRangeStart w:id="2"/>
      <w:r w:rsidRPr="005E732C">
        <w:rPr>
          <w:rFonts w:ascii="Courier New" w:eastAsia="Courier New" w:hAnsi="Courier New" w:cs="Courier New"/>
          <w:sz w:val="20"/>
          <w:szCs w:val="20"/>
          <w:lang w:val="pt-BR"/>
        </w:rPr>
        <w:t>yago.justo@aluno.faculdadeimpacta.com.br</w:t>
      </w:r>
      <w:commentRangeEnd w:id="2"/>
      <w:r w:rsidR="006122F8">
        <w:rPr>
          <w:rStyle w:val="Refdecomentrio"/>
        </w:rPr>
        <w:commentReference w:id="2"/>
      </w:r>
    </w:p>
    <w:bookmarkEnd w:id="1"/>
    <w:p w14:paraId="6AAD9607" w14:textId="77777777" w:rsidR="005E732C" w:rsidRPr="005E732C" w:rsidRDefault="004D5234" w:rsidP="005E732C">
      <w:pPr>
        <w:spacing w:after="120"/>
        <w:ind w:left="454" w:right="454"/>
        <w:rPr>
          <w:i/>
        </w:rPr>
      </w:pPr>
      <w:r>
        <w:rPr>
          <w:b/>
          <w:i/>
        </w:rPr>
        <w:t>Abstract.</w:t>
      </w:r>
      <w:r>
        <w:rPr>
          <w:i/>
        </w:rPr>
        <w:t xml:space="preserve"> </w:t>
      </w:r>
      <w:r w:rsidR="005E732C" w:rsidRPr="005E732C">
        <w:rPr>
          <w:i/>
        </w:rPr>
        <w:t>This document encompasses the main issue at hand that is order management, which comes from a wide range of concurrent customers.</w:t>
      </w:r>
    </w:p>
    <w:p w14:paraId="20617984" w14:textId="77777777" w:rsidR="00C140D8" w:rsidRPr="0008799C" w:rsidRDefault="005E732C" w:rsidP="005E732C">
      <w:pPr>
        <w:spacing w:after="120"/>
        <w:ind w:left="454" w:right="454"/>
        <w:rPr>
          <w:i/>
          <w:lang w:val="pt-BR"/>
        </w:rPr>
      </w:pPr>
      <w:r w:rsidRPr="005E732C">
        <w:rPr>
          <w:i/>
        </w:rPr>
        <w:t xml:space="preserve">The solution is an API that receives requests from </w:t>
      </w:r>
      <w:proofErr w:type="spellStart"/>
      <w:r w:rsidRPr="005E732C">
        <w:rPr>
          <w:i/>
        </w:rPr>
        <w:t>facebook</w:t>
      </w:r>
      <w:proofErr w:type="spellEnd"/>
      <w:r w:rsidRPr="005E732C">
        <w:rPr>
          <w:i/>
        </w:rPr>
        <w:t xml:space="preserve">, </w:t>
      </w:r>
      <w:proofErr w:type="spellStart"/>
      <w:r w:rsidRPr="005E732C">
        <w:rPr>
          <w:i/>
        </w:rPr>
        <w:t>whatsapp</w:t>
      </w:r>
      <w:proofErr w:type="spellEnd"/>
      <w:r w:rsidRPr="005E732C">
        <w:rPr>
          <w:i/>
        </w:rPr>
        <w:t xml:space="preserve"> and staff. </w:t>
      </w:r>
      <w:proofErr w:type="spellStart"/>
      <w:r w:rsidRPr="0008799C">
        <w:rPr>
          <w:i/>
          <w:lang w:val="pt-BR"/>
        </w:rPr>
        <w:t>That</w:t>
      </w:r>
      <w:proofErr w:type="spellEnd"/>
      <w:r w:rsidRPr="0008799C">
        <w:rPr>
          <w:i/>
          <w:lang w:val="pt-BR"/>
        </w:rPr>
        <w:t xml:space="preserve"> </w:t>
      </w:r>
      <w:proofErr w:type="spellStart"/>
      <w:r w:rsidRPr="0008799C">
        <w:rPr>
          <w:i/>
          <w:lang w:val="pt-BR"/>
        </w:rPr>
        <w:t>was</w:t>
      </w:r>
      <w:proofErr w:type="spellEnd"/>
      <w:r w:rsidRPr="0008799C">
        <w:rPr>
          <w:i/>
          <w:lang w:val="pt-BR"/>
        </w:rPr>
        <w:t xml:space="preserve"> in </w:t>
      </w:r>
      <w:proofErr w:type="spellStart"/>
      <w:r w:rsidRPr="0008799C">
        <w:rPr>
          <w:i/>
          <w:lang w:val="pt-BR"/>
        </w:rPr>
        <w:t>order</w:t>
      </w:r>
      <w:proofErr w:type="spellEnd"/>
      <w:r w:rsidRPr="0008799C">
        <w:rPr>
          <w:i/>
          <w:lang w:val="pt-BR"/>
        </w:rPr>
        <w:t xml:space="preserve"> </w:t>
      </w:r>
      <w:proofErr w:type="spellStart"/>
      <w:r w:rsidRPr="0008799C">
        <w:rPr>
          <w:i/>
          <w:lang w:val="pt-BR"/>
        </w:rPr>
        <w:t>of</w:t>
      </w:r>
      <w:proofErr w:type="spellEnd"/>
      <w:r w:rsidRPr="0008799C">
        <w:rPr>
          <w:i/>
          <w:lang w:val="pt-BR"/>
        </w:rPr>
        <w:t xml:space="preserve"> time </w:t>
      </w:r>
      <w:proofErr w:type="spellStart"/>
      <w:r w:rsidRPr="0008799C">
        <w:rPr>
          <w:i/>
          <w:lang w:val="pt-BR"/>
        </w:rPr>
        <w:t>requested</w:t>
      </w:r>
      <w:proofErr w:type="spellEnd"/>
      <w:r w:rsidRPr="0008799C">
        <w:rPr>
          <w:i/>
          <w:lang w:val="pt-BR"/>
        </w:rPr>
        <w:t>.</w:t>
      </w:r>
    </w:p>
    <w:p w14:paraId="567F70CD" w14:textId="77777777" w:rsidR="005E732C" w:rsidRPr="005E732C" w:rsidRDefault="004D5234" w:rsidP="005E732C">
      <w:pPr>
        <w:spacing w:after="120"/>
        <w:ind w:left="454" w:right="454"/>
        <w:rPr>
          <w:i/>
          <w:lang w:val="pt-BR"/>
        </w:rPr>
      </w:pPr>
      <w:r w:rsidRPr="005E732C">
        <w:rPr>
          <w:b/>
          <w:i/>
          <w:lang w:val="pt-BR"/>
        </w:rPr>
        <w:t>Resumo.</w:t>
      </w:r>
      <w:r w:rsidRPr="005E732C">
        <w:rPr>
          <w:i/>
          <w:lang w:val="pt-BR"/>
        </w:rPr>
        <w:t xml:space="preserve"> </w:t>
      </w:r>
      <w:r w:rsidR="005E732C" w:rsidRPr="005E732C">
        <w:rPr>
          <w:i/>
          <w:lang w:val="pt-BR"/>
        </w:rPr>
        <w:t>Este documento engloba o principal problema em questão que é o gerenciamento falho de pedidos, que provém de uma vasta gama de clientes simultâneos.</w:t>
      </w:r>
    </w:p>
    <w:p w14:paraId="72175CFC" w14:textId="77777777" w:rsidR="00B043FB" w:rsidRPr="005E732C" w:rsidRDefault="005E732C" w:rsidP="005E732C">
      <w:pPr>
        <w:spacing w:after="120"/>
        <w:ind w:left="454" w:right="454"/>
        <w:rPr>
          <w:i/>
          <w:lang w:val="pt-BR"/>
        </w:rPr>
      </w:pPr>
      <w:r w:rsidRPr="005E732C">
        <w:rPr>
          <w:i/>
          <w:lang w:val="pt-BR"/>
        </w:rPr>
        <w:t xml:space="preserve">A solução imposta é fazer um API que junte os pedidos do </w:t>
      </w:r>
      <w:proofErr w:type="spellStart"/>
      <w:r w:rsidRPr="005E732C">
        <w:rPr>
          <w:i/>
          <w:lang w:val="pt-BR"/>
        </w:rPr>
        <w:t>facebook</w:t>
      </w:r>
      <w:proofErr w:type="spellEnd"/>
      <w:r w:rsidRPr="005E732C">
        <w:rPr>
          <w:i/>
          <w:lang w:val="pt-BR"/>
        </w:rPr>
        <w:t xml:space="preserve">, </w:t>
      </w:r>
      <w:proofErr w:type="spellStart"/>
      <w:r w:rsidRPr="005E732C">
        <w:rPr>
          <w:i/>
          <w:lang w:val="pt-BR"/>
        </w:rPr>
        <w:t>Whatsapp</w:t>
      </w:r>
      <w:proofErr w:type="spellEnd"/>
      <w:r w:rsidRPr="005E732C">
        <w:rPr>
          <w:i/>
          <w:lang w:val="pt-BR"/>
        </w:rPr>
        <w:t xml:space="preserve"> e no pessoal. Que bote em ordem de horário solicitado.</w:t>
      </w:r>
    </w:p>
    <w:p w14:paraId="05571AB3" w14:textId="77777777" w:rsidR="00DE559E" w:rsidRPr="005E732C" w:rsidRDefault="00B043FB" w:rsidP="00DE559E">
      <w:pPr>
        <w:spacing w:after="120"/>
        <w:ind w:left="454" w:right="454"/>
        <w:jc w:val="left"/>
        <w:rPr>
          <w:i/>
          <w:lang w:val="pt-BR"/>
        </w:rPr>
      </w:pPr>
      <w:r w:rsidRPr="005E732C">
        <w:rPr>
          <w:b/>
          <w:sz w:val="26"/>
          <w:szCs w:val="26"/>
          <w:lang w:val="pt-BR"/>
        </w:rPr>
        <w:t>1.</w:t>
      </w:r>
      <w:r w:rsidR="004D5234" w:rsidRPr="005E732C">
        <w:rPr>
          <w:b/>
          <w:lang w:val="pt-BR"/>
        </w:rPr>
        <w:t>Introdução</w:t>
      </w:r>
    </w:p>
    <w:p w14:paraId="79A7EEE9" w14:textId="77777777" w:rsidR="00DE559E" w:rsidRPr="005E732C" w:rsidRDefault="00E354EF" w:rsidP="00DE559E">
      <w:pPr>
        <w:spacing w:after="120"/>
        <w:ind w:left="454" w:right="454"/>
        <w:jc w:val="left"/>
        <w:rPr>
          <w:i/>
          <w:lang w:val="pt-BR"/>
        </w:rPr>
      </w:pPr>
      <w:r w:rsidRPr="005E732C">
        <w:rPr>
          <w:lang w:val="pt-BR"/>
        </w:rPr>
        <w:t>O estabelecimento teve origem em meados de 2010, o nome inicial era Lanchonete Torres, e assim ficou por um tempo, porém quando chegou a 2016 o nome mudou para Restaurante e Lanchonete Joaninha que foi devido a uma separação de donos</w:t>
      </w:r>
      <w:r w:rsidR="00E96228" w:rsidRPr="005E732C">
        <w:rPr>
          <w:lang w:val="pt-BR"/>
        </w:rPr>
        <w:t xml:space="preserve">, agora atualmente um novo é chamado Carlos Eduardo da Silva </w:t>
      </w:r>
      <w:proofErr w:type="spellStart"/>
      <w:r w:rsidR="00E96228" w:rsidRPr="005E732C">
        <w:rPr>
          <w:lang w:val="pt-BR"/>
        </w:rPr>
        <w:t>Schendroski</w:t>
      </w:r>
      <w:proofErr w:type="spellEnd"/>
      <w:r w:rsidRPr="005E732C">
        <w:rPr>
          <w:lang w:val="pt-BR"/>
        </w:rPr>
        <w:t>.</w:t>
      </w:r>
    </w:p>
    <w:p w14:paraId="3A854F17" w14:textId="77777777" w:rsidR="00DE559E" w:rsidRPr="005E732C" w:rsidRDefault="00E354EF" w:rsidP="00DE559E">
      <w:pPr>
        <w:spacing w:after="120"/>
        <w:ind w:left="454" w:right="454"/>
        <w:jc w:val="left"/>
        <w:rPr>
          <w:i/>
          <w:lang w:val="pt-BR"/>
        </w:rPr>
      </w:pPr>
      <w:r w:rsidRPr="005E732C">
        <w:rPr>
          <w:lang w:val="pt-BR"/>
        </w:rPr>
        <w:t>Com o passar do tempo a demanda de pedidos no estabelecimento foi</w:t>
      </w:r>
      <w:r w:rsidR="009466D2" w:rsidRPr="005E732C">
        <w:rPr>
          <w:lang w:val="pt-BR"/>
        </w:rPr>
        <w:t xml:space="preserve"> </w:t>
      </w:r>
      <w:r w:rsidRPr="005E732C">
        <w:rPr>
          <w:lang w:val="pt-BR"/>
        </w:rPr>
        <w:t xml:space="preserve">crescendo gradativamente, de 20 pedidos atendidos, hoje em com um dia de alta rotatividade chega a passar da casa dos 100 pedidos, como os pedidos são feitos via </w:t>
      </w:r>
      <w:proofErr w:type="spellStart"/>
      <w:r w:rsidRPr="005E732C">
        <w:rPr>
          <w:lang w:val="pt-BR"/>
        </w:rPr>
        <w:t>facebook</w:t>
      </w:r>
      <w:proofErr w:type="spellEnd"/>
      <w:r w:rsidRPr="005E732C">
        <w:rPr>
          <w:lang w:val="pt-BR"/>
        </w:rPr>
        <w:t>, WhatsApp e verbalmente no estabelecimento, alguns pedidos feitos via mensagens podem passar despercebidos e gerar insatisfação com clientes por conta de uma pessoa só cuidar da parte receptiva de pedidos, esse vem sendo o maior problema da empresa desde então.</w:t>
      </w:r>
    </w:p>
    <w:p w14:paraId="2737F54E" w14:textId="77777777" w:rsidR="00E354EF" w:rsidRPr="005E732C" w:rsidRDefault="00E354EF" w:rsidP="00DE559E">
      <w:pPr>
        <w:spacing w:after="120"/>
        <w:ind w:left="454" w:right="454"/>
        <w:jc w:val="left"/>
        <w:rPr>
          <w:i/>
          <w:lang w:val="pt-BR"/>
        </w:rPr>
      </w:pPr>
      <w:r w:rsidRPr="005E732C">
        <w:rPr>
          <w:lang w:val="pt-BR"/>
        </w:rPr>
        <w:t>O objetivo principal deles é o atendimento ao cliente dentro do prazo e qualidade de produtos entregues.</w:t>
      </w:r>
    </w:p>
    <w:p w14:paraId="28CA83E9" w14:textId="77777777" w:rsidR="004D6FB8" w:rsidRDefault="004D5234" w:rsidP="00DE559E">
      <w:pPr>
        <w:pStyle w:val="PargrafodaLista"/>
        <w:keepNext/>
        <w:numPr>
          <w:ilvl w:val="1"/>
          <w:numId w:val="2"/>
        </w:numPr>
        <w:spacing w:before="240"/>
        <w:jc w:val="left"/>
        <w:rPr>
          <w:b/>
        </w:rPr>
      </w:pPr>
      <w:proofErr w:type="spellStart"/>
      <w:r w:rsidRPr="004D6FB8">
        <w:rPr>
          <w:b/>
        </w:rPr>
        <w:t>Apresentação</w:t>
      </w:r>
      <w:proofErr w:type="spellEnd"/>
      <w:r w:rsidRPr="004D6FB8">
        <w:rPr>
          <w:b/>
        </w:rPr>
        <w:t xml:space="preserve"> do </w:t>
      </w:r>
      <w:proofErr w:type="spellStart"/>
      <w:r w:rsidRPr="004D6FB8">
        <w:rPr>
          <w:b/>
        </w:rPr>
        <w:t>Problema</w:t>
      </w:r>
      <w:proofErr w:type="spellEnd"/>
    </w:p>
    <w:p w14:paraId="7C333B90" w14:textId="77777777" w:rsidR="00DE559E" w:rsidRPr="005E732C" w:rsidRDefault="004D6FB8" w:rsidP="00DE559E">
      <w:pPr>
        <w:keepNext/>
        <w:spacing w:before="240"/>
        <w:jc w:val="left"/>
        <w:rPr>
          <w:lang w:val="pt-BR"/>
        </w:rPr>
      </w:pPr>
      <w:commentRangeStart w:id="3"/>
      <w:r w:rsidRPr="005E732C">
        <w:rPr>
          <w:lang w:val="pt-BR"/>
        </w:rPr>
        <w:t xml:space="preserve">O problema </w:t>
      </w:r>
      <w:proofErr w:type="gramStart"/>
      <w:r w:rsidRPr="005E732C">
        <w:rPr>
          <w:lang w:val="pt-BR"/>
        </w:rPr>
        <w:t>é  falta</w:t>
      </w:r>
      <w:proofErr w:type="gramEnd"/>
      <w:r w:rsidRPr="005E732C">
        <w:rPr>
          <w:lang w:val="pt-BR"/>
        </w:rPr>
        <w:t xml:space="preserve"> de controle dos pedidos que entram e saem</w:t>
      </w:r>
      <w:r w:rsidR="002D701F" w:rsidRPr="005E732C">
        <w:rPr>
          <w:lang w:val="pt-BR"/>
        </w:rPr>
        <w:t xml:space="preserve"> e também</w:t>
      </w:r>
      <w:r w:rsidRPr="005E732C">
        <w:rPr>
          <w:lang w:val="pt-BR"/>
        </w:rPr>
        <w:t xml:space="preserve"> se encarrega</w:t>
      </w:r>
      <w:r w:rsidR="002D701F" w:rsidRPr="005E732C">
        <w:rPr>
          <w:lang w:val="pt-BR"/>
        </w:rPr>
        <w:t>m</w:t>
      </w:r>
      <w:r w:rsidRPr="005E732C">
        <w:rPr>
          <w:lang w:val="pt-BR"/>
        </w:rPr>
        <w:t xml:space="preserve"> a queda da qualidade de atendimento ou até mesmo a impossibilidade da venda.</w:t>
      </w:r>
      <w:commentRangeEnd w:id="3"/>
      <w:r w:rsidR="003E45EF">
        <w:rPr>
          <w:rStyle w:val="Refdecomentrio"/>
        </w:rPr>
        <w:commentReference w:id="3"/>
      </w:r>
    </w:p>
    <w:p w14:paraId="5480ECD0" w14:textId="77777777" w:rsidR="008A4CB8" w:rsidRPr="00DE559E" w:rsidRDefault="00804880" w:rsidP="00DE559E">
      <w:pPr>
        <w:keepNext/>
        <w:spacing w:before="240"/>
        <w:jc w:val="left"/>
      </w:pPr>
      <w:r w:rsidRPr="00804880">
        <w:rPr>
          <w:b/>
        </w:rPr>
        <w:t>1.</w:t>
      </w:r>
      <w:proofErr w:type="gramStart"/>
      <w:r w:rsidRPr="00804880">
        <w:rPr>
          <w:b/>
        </w:rPr>
        <w:t>2.Obj</w:t>
      </w:r>
      <w:r w:rsidR="008A4CB8">
        <w:rPr>
          <w:b/>
        </w:rPr>
        <w:t>e</w:t>
      </w:r>
      <w:r w:rsidRPr="00804880">
        <w:rPr>
          <w:b/>
        </w:rPr>
        <w:t>tivos</w:t>
      </w:r>
      <w:proofErr w:type="gramEnd"/>
    </w:p>
    <w:p w14:paraId="7109B7CF" w14:textId="77777777" w:rsidR="008A4CB8" w:rsidRPr="005E732C" w:rsidRDefault="008A4CB8" w:rsidP="00DE559E">
      <w:pPr>
        <w:pStyle w:val="PargrafodaLista"/>
        <w:numPr>
          <w:ilvl w:val="0"/>
          <w:numId w:val="3"/>
        </w:num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lang w:val="pt-BR"/>
        </w:rPr>
      </w:pPr>
      <w:commentRangeStart w:id="4"/>
      <w:r w:rsidRPr="005E732C">
        <w:rPr>
          <w:lang w:val="pt-BR"/>
        </w:rPr>
        <w:t>É fornecer uma plataforma de sistema que comporte interação com Facebook e WhatsApp, que colete os pedidos feitos por essas plataformas e filtre por ordem de horário.</w:t>
      </w:r>
    </w:p>
    <w:p w14:paraId="1CDD6EA5" w14:textId="77777777" w:rsidR="008A4CB8" w:rsidRDefault="008A4CB8" w:rsidP="00DE559E">
      <w:pPr>
        <w:pStyle w:val="PargrafodaLista"/>
        <w:numPr>
          <w:ilvl w:val="0"/>
          <w:numId w:val="3"/>
        </w:num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pPr>
      <w:proofErr w:type="spellStart"/>
      <w:r>
        <w:lastRenderedPageBreak/>
        <w:t>Controlar</w:t>
      </w:r>
      <w:proofErr w:type="spellEnd"/>
      <w:r>
        <w:t xml:space="preserve"> o </w:t>
      </w:r>
      <w:proofErr w:type="spellStart"/>
      <w:r>
        <w:t>estoque</w:t>
      </w:r>
      <w:proofErr w:type="spellEnd"/>
      <w:r>
        <w:t>.</w:t>
      </w:r>
    </w:p>
    <w:p w14:paraId="75EA7FE3" w14:textId="77777777" w:rsidR="008A4CB8" w:rsidRDefault="008A4CB8" w:rsidP="00DE559E">
      <w:pPr>
        <w:pStyle w:val="PargrafodaLista"/>
        <w:numPr>
          <w:ilvl w:val="0"/>
          <w:numId w:val="3"/>
        </w:num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pPr>
      <w:r>
        <w:t>Gerenciar tempo de entrega.</w:t>
      </w:r>
    </w:p>
    <w:p w14:paraId="40392066" w14:textId="77777777" w:rsidR="008A4CB8" w:rsidRPr="005E732C" w:rsidRDefault="008A4CB8" w:rsidP="00DE559E">
      <w:pPr>
        <w:pStyle w:val="PargrafodaLista"/>
        <w:numPr>
          <w:ilvl w:val="0"/>
          <w:numId w:val="3"/>
        </w:num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lang w:val="pt-BR"/>
        </w:rPr>
      </w:pPr>
      <w:r w:rsidRPr="005E732C">
        <w:rPr>
          <w:lang w:val="pt-BR"/>
        </w:rPr>
        <w:t>Organizar pedidos por ordem de solicitação.</w:t>
      </w:r>
    </w:p>
    <w:p w14:paraId="6A9CC97C" w14:textId="77777777" w:rsidR="008A4CB8" w:rsidRDefault="008A4CB8" w:rsidP="00DE559E">
      <w:pPr>
        <w:pStyle w:val="PargrafodaLista"/>
        <w:numPr>
          <w:ilvl w:val="0"/>
          <w:numId w:val="3"/>
        </w:num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pPr>
      <w:proofErr w:type="spellStart"/>
      <w:r>
        <w:t>Controlar</w:t>
      </w:r>
      <w:proofErr w:type="spellEnd"/>
      <w:r>
        <w:t xml:space="preserve"> </w:t>
      </w:r>
      <w:proofErr w:type="spellStart"/>
      <w:r>
        <w:t>cadastro</w:t>
      </w:r>
      <w:proofErr w:type="spellEnd"/>
      <w:r>
        <w:t xml:space="preserve"> de </w:t>
      </w:r>
      <w:proofErr w:type="spellStart"/>
      <w:r>
        <w:t>clientes</w:t>
      </w:r>
      <w:proofErr w:type="spellEnd"/>
      <w:r>
        <w:t>.</w:t>
      </w:r>
    </w:p>
    <w:p w14:paraId="1BEA917C" w14:textId="77777777" w:rsidR="008A4CB8" w:rsidRPr="005E732C" w:rsidRDefault="008A4CB8" w:rsidP="00DE559E">
      <w:pPr>
        <w:pStyle w:val="PargrafodaLista"/>
        <w:numPr>
          <w:ilvl w:val="0"/>
          <w:numId w:val="3"/>
        </w:num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lang w:val="pt-BR"/>
        </w:rPr>
      </w:pPr>
      <w:r w:rsidRPr="005E732C">
        <w:rPr>
          <w:lang w:val="pt-BR"/>
        </w:rPr>
        <w:t>Liberar pedido pronto para entrega.</w:t>
      </w:r>
    </w:p>
    <w:p w14:paraId="10DC0A0E" w14:textId="77777777" w:rsidR="00B043FB" w:rsidRPr="005E732C" w:rsidRDefault="008A4CB8" w:rsidP="00DE559E">
      <w:pPr>
        <w:pStyle w:val="PargrafodaLista"/>
        <w:numPr>
          <w:ilvl w:val="0"/>
          <w:numId w:val="3"/>
        </w:num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jc w:val="left"/>
        <w:rPr>
          <w:lang w:val="pt-BR"/>
        </w:rPr>
      </w:pPr>
      <w:r w:rsidRPr="005E732C">
        <w:rPr>
          <w:lang w:val="pt-BR"/>
        </w:rPr>
        <w:t>Receber pagamento online por cartão de crédito/débito</w:t>
      </w:r>
      <w:commentRangeEnd w:id="4"/>
      <w:r w:rsidR="003E45EF">
        <w:rPr>
          <w:rStyle w:val="Refdecomentrio"/>
        </w:rPr>
        <w:commentReference w:id="4"/>
      </w:r>
    </w:p>
    <w:p w14:paraId="647A83EA" w14:textId="77777777" w:rsidR="00B043FB" w:rsidRPr="005E732C" w:rsidRDefault="00B043FB" w:rsidP="00DE559E">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rPr>
          <w:b/>
          <w:lang w:val="pt-BR"/>
        </w:rPr>
      </w:pPr>
      <w:r w:rsidRPr="005E732C">
        <w:rPr>
          <w:b/>
          <w:lang w:val="pt-BR"/>
        </w:rPr>
        <w:t>2.Estudo de Viabilidade</w:t>
      </w:r>
    </w:p>
    <w:p w14:paraId="4B239720" w14:textId="77777777" w:rsidR="00B043FB" w:rsidRPr="005E732C" w:rsidRDefault="00B043FB" w:rsidP="00DE559E">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rPr>
          <w:b/>
          <w:lang w:val="pt-BR"/>
        </w:rPr>
      </w:pPr>
      <w:commentRangeStart w:id="5"/>
      <w:r w:rsidRPr="005E732C">
        <w:rPr>
          <w:lang w:val="pt-BR"/>
        </w:rPr>
        <w:t>A solução que está sendo imposta para o projeto visa facilitar os processos de comunicação entre os clientes da empresa em questão. Foram verificados via web alguns aplicativos que tem esse objetivo também de integração, porém um pouco limitado, o nosso projeto além de ter essa funcionalidade e mais abrangente com outras plataformas, também gerencia estoque.</w:t>
      </w:r>
      <w:commentRangeEnd w:id="5"/>
      <w:r w:rsidR="003E45EF">
        <w:rPr>
          <w:rStyle w:val="Refdecomentrio"/>
        </w:rPr>
        <w:commentReference w:id="5"/>
      </w:r>
    </w:p>
    <w:p w14:paraId="2F698EC7" w14:textId="77777777" w:rsidR="00B043FB" w:rsidRPr="005E732C" w:rsidRDefault="00B043FB" w:rsidP="00DE559E">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rPr>
          <w:b/>
          <w:lang w:val="pt-BR"/>
        </w:rPr>
      </w:pPr>
      <w:r w:rsidRPr="005E732C">
        <w:rPr>
          <w:b/>
          <w:lang w:val="pt-BR"/>
        </w:rPr>
        <w:t>2.1.Soluções de Mercado e OPE</w:t>
      </w:r>
    </w:p>
    <w:p w14:paraId="7F972E33" w14:textId="77777777" w:rsidR="00B043FB" w:rsidRPr="005E732C" w:rsidRDefault="0008799C" w:rsidP="00DE559E">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rPr>
          <w:lang w:val="pt-BR"/>
        </w:rPr>
      </w:pPr>
      <w:commentRangeStart w:id="6"/>
      <w:r>
        <w:rPr>
          <w:lang w:val="pt-BR"/>
        </w:rPr>
        <w:t>Foram verificados esse Aplicativo</w:t>
      </w:r>
      <w:r w:rsidR="00B043FB" w:rsidRPr="005E732C">
        <w:rPr>
          <w:lang w:val="pt-BR"/>
        </w:rPr>
        <w:t xml:space="preserve"> em questão: </w:t>
      </w:r>
      <w:proofErr w:type="spellStart"/>
      <w:r w:rsidR="00B043FB" w:rsidRPr="005E732C">
        <w:rPr>
          <w:lang w:val="pt-BR"/>
        </w:rPr>
        <w:t>polichat</w:t>
      </w:r>
      <w:proofErr w:type="spellEnd"/>
      <w:r w:rsidR="00B043FB" w:rsidRPr="005E732C">
        <w:rPr>
          <w:lang w:val="pt-BR"/>
        </w:rPr>
        <w:t xml:space="preserve"> que faz integração com WhatsApp e </w:t>
      </w:r>
      <w:proofErr w:type="gramStart"/>
      <w:r w:rsidR="00B043FB" w:rsidRPr="005E732C">
        <w:rPr>
          <w:lang w:val="pt-BR"/>
        </w:rPr>
        <w:t>gerencia</w:t>
      </w:r>
      <w:proofErr w:type="gramEnd"/>
      <w:r w:rsidR="00B043FB" w:rsidRPr="005E732C">
        <w:rPr>
          <w:lang w:val="pt-BR"/>
        </w:rPr>
        <w:t xml:space="preserve"> algumas empresas com atendimento em tempo real com pessoas reais e Menu Dino que é um sistema simples de gerenciamento de pedidos por uma </w:t>
      </w:r>
      <w:proofErr w:type="spellStart"/>
      <w:r w:rsidR="00B043FB" w:rsidRPr="005E732C">
        <w:rPr>
          <w:lang w:val="pt-BR"/>
        </w:rPr>
        <w:t>url</w:t>
      </w:r>
      <w:proofErr w:type="spellEnd"/>
      <w:r w:rsidR="00B043FB" w:rsidRPr="005E732C">
        <w:rPr>
          <w:lang w:val="pt-BR"/>
        </w:rPr>
        <w:t xml:space="preserve"> criada ou no próprio domínio do cliente</w:t>
      </w:r>
      <w:r>
        <w:rPr>
          <w:lang w:val="pt-BR"/>
        </w:rPr>
        <w:t>.</w:t>
      </w:r>
      <w:commentRangeEnd w:id="6"/>
      <w:r w:rsidR="003E45EF">
        <w:rPr>
          <w:rStyle w:val="Refdecomentrio"/>
        </w:rPr>
        <w:commentReference w:id="6"/>
      </w:r>
    </w:p>
    <w:p w14:paraId="65D4466C" w14:textId="77777777" w:rsidR="00B043FB" w:rsidRPr="005E732C" w:rsidRDefault="00B043FB" w:rsidP="00DE559E">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rPr>
          <w:b/>
          <w:lang w:val="pt-BR"/>
        </w:rPr>
      </w:pPr>
      <w:r w:rsidRPr="005E732C">
        <w:rPr>
          <w:b/>
          <w:lang w:val="pt-BR"/>
        </w:rPr>
        <w:t>2.2.Justificativa</w:t>
      </w:r>
    </w:p>
    <w:p w14:paraId="1B9E8CA8" w14:textId="77777777" w:rsidR="00B043FB" w:rsidRPr="005E732C" w:rsidRDefault="00B043FB" w:rsidP="00DE559E">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rPr>
          <w:b/>
          <w:lang w:val="pt-BR"/>
        </w:rPr>
      </w:pPr>
      <w:commentRangeStart w:id="7"/>
      <w:r w:rsidRPr="005E732C">
        <w:rPr>
          <w:lang w:val="pt-BR"/>
        </w:rPr>
        <w:t xml:space="preserve">A solução que está sendo desenvolvida para o Projeto Joaninha que foca em integração </w:t>
      </w:r>
      <w:commentRangeEnd w:id="7"/>
      <w:r w:rsidR="003E45EF">
        <w:rPr>
          <w:rStyle w:val="Refdecomentrio"/>
        </w:rPr>
        <w:commentReference w:id="7"/>
      </w:r>
      <w:r w:rsidRPr="005E732C">
        <w:rPr>
          <w:lang w:val="pt-BR"/>
        </w:rPr>
        <w:t xml:space="preserve">é mais abrangente e completa. O projeto solicitado pelo cliente tem plataforma de uso simples que gerencia pedidos </w:t>
      </w:r>
      <w:proofErr w:type="gramStart"/>
      <w:r w:rsidRPr="005E732C">
        <w:rPr>
          <w:lang w:val="pt-BR"/>
        </w:rPr>
        <w:t>em :</w:t>
      </w:r>
      <w:proofErr w:type="gramEnd"/>
      <w:r w:rsidRPr="005E732C">
        <w:rPr>
          <w:lang w:val="pt-BR"/>
        </w:rPr>
        <w:t xml:space="preserve"> </w:t>
      </w:r>
      <w:proofErr w:type="spellStart"/>
      <w:r w:rsidRPr="005E732C">
        <w:rPr>
          <w:lang w:val="pt-BR"/>
        </w:rPr>
        <w:t>facebook</w:t>
      </w:r>
      <w:proofErr w:type="spellEnd"/>
      <w:r w:rsidRPr="005E732C">
        <w:rPr>
          <w:lang w:val="pt-BR"/>
        </w:rPr>
        <w:t>, WhatsApp, SMS, telefone e anotado pessoalmente no caderno.</w:t>
      </w:r>
    </w:p>
    <w:p w14:paraId="2C86C054" w14:textId="77777777" w:rsidR="00804880" w:rsidRPr="0008799C" w:rsidRDefault="0008799C" w:rsidP="0008799C">
      <w:pPr>
        <w:pBdr>
          <w:top w:val="none" w:sz="0" w:space="0" w:color="auto"/>
          <w:left w:val="none" w:sz="0" w:space="0" w:color="auto"/>
          <w:bottom w:val="none" w:sz="0" w:space="0" w:color="auto"/>
          <w:right w:val="none" w:sz="0" w:space="0" w:color="auto"/>
          <w:between w:val="none" w:sz="0" w:space="0" w:color="auto"/>
        </w:pBdr>
        <w:tabs>
          <w:tab w:val="clear" w:pos="720"/>
        </w:tabs>
        <w:spacing w:before="0" w:after="160" w:line="259" w:lineRule="auto"/>
        <w:ind w:left="360"/>
        <w:jc w:val="left"/>
        <w:rPr>
          <w:lang w:val="pt-BR"/>
        </w:rPr>
      </w:pPr>
      <w:commentRangeStart w:id="8"/>
      <w:r>
        <w:rPr>
          <w:lang w:val="pt-BR"/>
        </w:rPr>
        <w:t xml:space="preserve">Após a comparação do projeto com o aplicativo </w:t>
      </w:r>
      <w:proofErr w:type="spellStart"/>
      <w:r>
        <w:rPr>
          <w:lang w:val="pt-BR"/>
        </w:rPr>
        <w:t>polichat</w:t>
      </w:r>
      <w:proofErr w:type="spellEnd"/>
      <w:r>
        <w:rPr>
          <w:lang w:val="pt-BR"/>
        </w:rPr>
        <w:t xml:space="preserve"> e Menu Dino, pode – se dizer que o Projeto Joaninha irá ser um misto dos dois e ter algumas melhorias, tanto visuais quanto funcionais.</w:t>
      </w:r>
      <w:commentRangeEnd w:id="8"/>
      <w:r w:rsidR="003E45EF">
        <w:rPr>
          <w:rStyle w:val="Refdecomentrio"/>
        </w:rPr>
        <w:commentReference w:id="8"/>
      </w:r>
    </w:p>
    <w:sectPr w:rsidR="00804880" w:rsidRPr="0008799C">
      <w:type w:val="continuous"/>
      <w:pgSz w:w="11907" w:h="16840"/>
      <w:pgMar w:top="1985" w:right="1701" w:bottom="1418" w:left="1701" w:header="964" w:footer="9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anderson Gomes Bossi" w:date="2019-05-27T15:00:00Z" w:initials="VGB">
    <w:p w14:paraId="5D19DE50" w14:textId="77777777" w:rsidR="003E45EF" w:rsidRDefault="003E45EF">
      <w:pPr>
        <w:pStyle w:val="Textodecomentrio"/>
      </w:pPr>
      <w:r>
        <w:rPr>
          <w:rStyle w:val="Refdecomentrio"/>
        </w:rPr>
        <w:annotationRef/>
      </w:r>
      <w:proofErr w:type="spellStart"/>
      <w:r>
        <w:t>Verifiquem</w:t>
      </w:r>
      <w:proofErr w:type="spellEnd"/>
      <w:r>
        <w:t xml:space="preserve"> a </w:t>
      </w:r>
      <w:proofErr w:type="spellStart"/>
      <w:r>
        <w:t>formatação</w:t>
      </w:r>
      <w:proofErr w:type="spellEnd"/>
      <w:r>
        <w:t xml:space="preserve"> para </w:t>
      </w:r>
      <w:proofErr w:type="spellStart"/>
      <w:r>
        <w:t>documentação</w:t>
      </w:r>
      <w:proofErr w:type="spellEnd"/>
      <w:r>
        <w:t xml:space="preserve"> </w:t>
      </w:r>
      <w:proofErr w:type="spellStart"/>
      <w:r>
        <w:t>baseando</w:t>
      </w:r>
      <w:proofErr w:type="spellEnd"/>
      <w:r>
        <w:t xml:space="preserve">-se no template </w:t>
      </w:r>
      <w:proofErr w:type="spellStart"/>
      <w:r>
        <w:t>disponibilizado</w:t>
      </w:r>
      <w:proofErr w:type="spellEnd"/>
      <w:r>
        <w:t>.</w:t>
      </w:r>
    </w:p>
    <w:p w14:paraId="781A30FB" w14:textId="77777777" w:rsidR="003E45EF" w:rsidRDefault="003E45EF">
      <w:pPr>
        <w:pStyle w:val="Textodecomentrio"/>
      </w:pPr>
    </w:p>
    <w:p w14:paraId="3A788B09" w14:textId="77777777" w:rsidR="003E45EF" w:rsidRDefault="003E45EF">
      <w:pPr>
        <w:pStyle w:val="Textodecomentrio"/>
      </w:pPr>
      <w:proofErr w:type="spellStart"/>
      <w:r>
        <w:t>Não</w:t>
      </w:r>
      <w:proofErr w:type="spellEnd"/>
      <w:r>
        <w:t xml:space="preserve"> </w:t>
      </w:r>
      <w:proofErr w:type="spellStart"/>
      <w:r>
        <w:t>apagar</w:t>
      </w:r>
      <w:proofErr w:type="spellEnd"/>
      <w:r>
        <w:t xml:space="preserve"> </w:t>
      </w:r>
      <w:proofErr w:type="spellStart"/>
      <w:r>
        <w:t>os</w:t>
      </w:r>
      <w:proofErr w:type="spellEnd"/>
      <w:r>
        <w:t xml:space="preserve"> </w:t>
      </w:r>
      <w:proofErr w:type="spellStart"/>
      <w:r>
        <w:t>itens</w:t>
      </w:r>
      <w:proofErr w:type="spellEnd"/>
      <w:r>
        <w:t xml:space="preserve"> do </w:t>
      </w:r>
      <w:proofErr w:type="spellStart"/>
      <w:r>
        <w:t>modelo</w:t>
      </w:r>
      <w:proofErr w:type="spellEnd"/>
      <w:r>
        <w:t>;</w:t>
      </w:r>
    </w:p>
    <w:p w14:paraId="4B90F452" w14:textId="5B5A83A0" w:rsidR="003E45EF" w:rsidRDefault="003E45EF">
      <w:pPr>
        <w:pStyle w:val="Textodecomentrio"/>
      </w:pPr>
    </w:p>
  </w:comment>
  <w:comment w:id="2" w:author="Vanderson Gomes Bossi" w:date="2019-05-27T15:07:00Z" w:initials="VGB">
    <w:p w14:paraId="44CB2FC6" w14:textId="5DEC93A0" w:rsidR="006122F8" w:rsidRDefault="006122F8">
      <w:pPr>
        <w:pStyle w:val="Textodecomentrio"/>
      </w:pPr>
      <w:r>
        <w:rPr>
          <w:rStyle w:val="Refdecomentrio"/>
        </w:rPr>
        <w:annotationRef/>
      </w:r>
      <w:proofErr w:type="spellStart"/>
      <w:r>
        <w:t>Colocar</w:t>
      </w:r>
      <w:proofErr w:type="spellEnd"/>
      <w:r>
        <w:t xml:space="preserve"> o e-mail de </w:t>
      </w:r>
      <w:proofErr w:type="spellStart"/>
      <w:r>
        <w:t>todos</w:t>
      </w:r>
      <w:proofErr w:type="spellEnd"/>
      <w:r>
        <w:t xml:space="preserve"> </w:t>
      </w:r>
      <w:proofErr w:type="spellStart"/>
      <w:r>
        <w:t>os</w:t>
      </w:r>
      <w:proofErr w:type="spellEnd"/>
      <w:r>
        <w:t xml:space="preserve"> </w:t>
      </w:r>
      <w:proofErr w:type="spellStart"/>
      <w:r>
        <w:t>membros</w:t>
      </w:r>
      <w:proofErr w:type="spellEnd"/>
      <w:r>
        <w:t xml:space="preserve"> do </w:t>
      </w:r>
      <w:proofErr w:type="spellStart"/>
      <w:r>
        <w:t>grupo</w:t>
      </w:r>
      <w:proofErr w:type="spellEnd"/>
      <w:r>
        <w:t>.</w:t>
      </w:r>
    </w:p>
  </w:comment>
  <w:comment w:id="3" w:author="Vanderson Gomes Bossi" w:date="2019-05-27T15:02:00Z" w:initials="VGB">
    <w:p w14:paraId="7DC8BD20" w14:textId="77777777" w:rsidR="003E45EF" w:rsidRDefault="003E45EF">
      <w:pPr>
        <w:pStyle w:val="Textodecomentrio"/>
      </w:pPr>
      <w:r>
        <w:rPr>
          <w:rStyle w:val="Refdecomentrio"/>
        </w:rPr>
        <w:annotationRef/>
      </w:r>
      <w:proofErr w:type="spellStart"/>
      <w:r>
        <w:t>Acredito</w:t>
      </w:r>
      <w:proofErr w:type="spellEnd"/>
      <w:r>
        <w:t xml:space="preserve"> que o </w:t>
      </w:r>
      <w:proofErr w:type="spellStart"/>
      <w:r>
        <w:t>grupo</w:t>
      </w:r>
      <w:proofErr w:type="spellEnd"/>
      <w:r>
        <w:t xml:space="preserve"> </w:t>
      </w:r>
      <w:proofErr w:type="spellStart"/>
      <w:r>
        <w:t>já</w:t>
      </w:r>
      <w:proofErr w:type="spellEnd"/>
      <w:r>
        <w:t xml:space="preserve"> </w:t>
      </w:r>
      <w:proofErr w:type="spellStart"/>
      <w:r>
        <w:t>tenha</w:t>
      </w:r>
      <w:proofErr w:type="spellEnd"/>
      <w:r>
        <w:t xml:space="preserve"> </w:t>
      </w:r>
      <w:proofErr w:type="spellStart"/>
      <w:r>
        <w:t>feito</w:t>
      </w:r>
      <w:proofErr w:type="spellEnd"/>
      <w:r>
        <w:t xml:space="preserve"> </w:t>
      </w:r>
      <w:proofErr w:type="gramStart"/>
      <w:r>
        <w:t>a</w:t>
      </w:r>
      <w:proofErr w:type="gramEnd"/>
      <w:r>
        <w:t xml:space="preserve"> </w:t>
      </w:r>
      <w:proofErr w:type="spellStart"/>
      <w:r>
        <w:t>apresentação</w:t>
      </w:r>
      <w:proofErr w:type="spellEnd"/>
      <w:r>
        <w:t xml:space="preserve"> do </w:t>
      </w:r>
      <w:proofErr w:type="spellStart"/>
      <w:r>
        <w:t>problema</w:t>
      </w:r>
      <w:proofErr w:type="spellEnd"/>
      <w:r>
        <w:t xml:space="preserve"> </w:t>
      </w:r>
      <w:proofErr w:type="spellStart"/>
      <w:r>
        <w:t>na</w:t>
      </w:r>
      <w:proofErr w:type="spellEnd"/>
      <w:r>
        <w:t xml:space="preserve"> </w:t>
      </w:r>
      <w:proofErr w:type="spellStart"/>
      <w:r>
        <w:t>disciplina</w:t>
      </w:r>
      <w:proofErr w:type="spellEnd"/>
      <w:r>
        <w:t xml:space="preserve"> de </w:t>
      </w:r>
      <w:proofErr w:type="spellStart"/>
      <w:r>
        <w:t>engenharia</w:t>
      </w:r>
      <w:proofErr w:type="spellEnd"/>
      <w:r>
        <w:t xml:space="preserve"> de software.</w:t>
      </w:r>
    </w:p>
    <w:p w14:paraId="3D7AA00D" w14:textId="745B85D2" w:rsidR="003E45EF" w:rsidRDefault="003E45EF">
      <w:pPr>
        <w:pStyle w:val="Textodecomentrio"/>
      </w:pPr>
      <w:proofErr w:type="spellStart"/>
      <w:r>
        <w:t>Tentem</w:t>
      </w:r>
      <w:proofErr w:type="spellEnd"/>
      <w:r>
        <w:t xml:space="preserve"> </w:t>
      </w:r>
      <w:proofErr w:type="spellStart"/>
      <w:r>
        <w:t>melhorar</w:t>
      </w:r>
      <w:proofErr w:type="spellEnd"/>
      <w:r>
        <w:t xml:space="preserve"> o </w:t>
      </w:r>
      <w:proofErr w:type="spellStart"/>
      <w:r>
        <w:t>texto</w:t>
      </w:r>
      <w:proofErr w:type="spellEnd"/>
      <w:r>
        <w:t>.</w:t>
      </w:r>
    </w:p>
  </w:comment>
  <w:comment w:id="4" w:author="Vanderson Gomes Bossi" w:date="2019-05-27T15:03:00Z" w:initials="VGB">
    <w:p w14:paraId="7629C5BE" w14:textId="6C9E54D5" w:rsidR="003E45EF" w:rsidRDefault="003E45EF">
      <w:pPr>
        <w:pStyle w:val="Textodecomentrio"/>
      </w:pPr>
      <w:r>
        <w:rPr>
          <w:rStyle w:val="Refdecomentrio"/>
        </w:rPr>
        <w:annotationRef/>
      </w:r>
      <w:r>
        <w:t xml:space="preserve">Qual o </w:t>
      </w:r>
      <w:proofErr w:type="spellStart"/>
      <w:r>
        <w:t>objetivo</w:t>
      </w:r>
      <w:proofErr w:type="spellEnd"/>
      <w:r>
        <w:t xml:space="preserve"> e </w:t>
      </w:r>
      <w:proofErr w:type="spellStart"/>
      <w:r>
        <w:t>não</w:t>
      </w:r>
      <w:proofErr w:type="spellEnd"/>
      <w:r>
        <w:t xml:space="preserve"> o que o Sistema </w:t>
      </w:r>
      <w:proofErr w:type="spellStart"/>
      <w:r>
        <w:t>irá</w:t>
      </w:r>
      <w:proofErr w:type="spellEnd"/>
      <w:r>
        <w:t xml:space="preserve"> </w:t>
      </w:r>
      <w:proofErr w:type="spellStart"/>
      <w:r>
        <w:t>fazer</w:t>
      </w:r>
      <w:proofErr w:type="spellEnd"/>
      <w:r>
        <w:t>.</w:t>
      </w:r>
    </w:p>
  </w:comment>
  <w:comment w:id="5" w:author="Vanderson Gomes Bossi" w:date="2019-05-27T15:04:00Z" w:initials="VGB">
    <w:p w14:paraId="0AE4CB46" w14:textId="77777777" w:rsidR="003E45EF" w:rsidRDefault="003E45EF">
      <w:pPr>
        <w:pStyle w:val="Textodecomentrio"/>
      </w:pPr>
      <w:r>
        <w:rPr>
          <w:rStyle w:val="Refdecomentrio"/>
        </w:rPr>
        <w:annotationRef/>
      </w:r>
      <w:proofErr w:type="spellStart"/>
      <w:r>
        <w:t>Onde</w:t>
      </w:r>
      <w:proofErr w:type="spellEnd"/>
      <w:r>
        <w:t xml:space="preserve"> </w:t>
      </w:r>
      <w:proofErr w:type="spellStart"/>
      <w:r>
        <w:t>esta</w:t>
      </w:r>
      <w:proofErr w:type="spellEnd"/>
      <w:r>
        <w:t xml:space="preserve"> o </w:t>
      </w:r>
      <w:proofErr w:type="spellStart"/>
      <w:r>
        <w:t>estudo</w:t>
      </w:r>
      <w:proofErr w:type="spellEnd"/>
      <w:r>
        <w:t xml:space="preserve"> de </w:t>
      </w:r>
      <w:proofErr w:type="spellStart"/>
      <w:r>
        <w:t>viabilidade</w:t>
      </w:r>
      <w:proofErr w:type="spellEnd"/>
      <w:r>
        <w:t>?</w:t>
      </w:r>
    </w:p>
    <w:p w14:paraId="112963D2" w14:textId="0A071251" w:rsidR="003E45EF" w:rsidRDefault="003E45EF">
      <w:pPr>
        <w:pStyle w:val="Textodecomentrio"/>
      </w:pPr>
      <w:r>
        <w:t xml:space="preserve">O que </w:t>
      </w:r>
      <w:proofErr w:type="spellStart"/>
      <w:r>
        <w:t>torna</w:t>
      </w:r>
      <w:proofErr w:type="spellEnd"/>
      <w:r>
        <w:t xml:space="preserve"> </w:t>
      </w:r>
      <w:proofErr w:type="spellStart"/>
      <w:r>
        <w:t>viável</w:t>
      </w:r>
      <w:proofErr w:type="spellEnd"/>
      <w:r>
        <w:t xml:space="preserve"> a </w:t>
      </w:r>
      <w:proofErr w:type="spellStart"/>
      <w:r>
        <w:t>construção</w:t>
      </w:r>
      <w:proofErr w:type="spellEnd"/>
      <w:r>
        <w:t xml:space="preserve"> do Sistema?</w:t>
      </w:r>
    </w:p>
  </w:comment>
  <w:comment w:id="6" w:author="Vanderson Gomes Bossi" w:date="2019-05-27T15:05:00Z" w:initials="VGB">
    <w:p w14:paraId="793A842F" w14:textId="77777777" w:rsidR="003E45EF" w:rsidRDefault="003E45EF">
      <w:pPr>
        <w:pStyle w:val="Textodecomentrio"/>
      </w:pPr>
      <w:r>
        <w:rPr>
          <w:rStyle w:val="Refdecomentrio"/>
        </w:rPr>
        <w:annotationRef/>
      </w:r>
      <w:r>
        <w:t xml:space="preserve">O que </w:t>
      </w:r>
      <w:proofErr w:type="spellStart"/>
      <w:r>
        <w:t>estes</w:t>
      </w:r>
      <w:proofErr w:type="spellEnd"/>
      <w:r>
        <w:t xml:space="preserve"> software </w:t>
      </w:r>
      <w:proofErr w:type="spellStart"/>
      <w:r>
        <w:t>tem</w:t>
      </w:r>
      <w:proofErr w:type="spellEnd"/>
      <w:r>
        <w:t xml:space="preserve"> </w:t>
      </w:r>
      <w:proofErr w:type="spellStart"/>
      <w:r>
        <w:t>em</w:t>
      </w:r>
      <w:proofErr w:type="spellEnd"/>
      <w:r>
        <w:t xml:space="preserve"> </w:t>
      </w:r>
      <w:proofErr w:type="spellStart"/>
      <w:proofErr w:type="gramStart"/>
      <w:r>
        <w:t>comum</w:t>
      </w:r>
      <w:proofErr w:type="spellEnd"/>
      <w:r>
        <w:t xml:space="preserve"> ?</w:t>
      </w:r>
      <w:proofErr w:type="gramEnd"/>
    </w:p>
    <w:p w14:paraId="4C5676A1" w14:textId="03AC6014" w:rsidR="003E45EF" w:rsidRDefault="003E45EF">
      <w:pPr>
        <w:pStyle w:val="Textodecomentrio"/>
      </w:pPr>
      <w:r>
        <w:t xml:space="preserve">O que o software de </w:t>
      </w:r>
      <w:proofErr w:type="spellStart"/>
      <w:r>
        <w:t>vocês</w:t>
      </w:r>
      <w:proofErr w:type="spellEnd"/>
      <w:r>
        <w:t xml:space="preserve"> </w:t>
      </w:r>
      <w:proofErr w:type="spellStart"/>
      <w:proofErr w:type="gramStart"/>
      <w:r>
        <w:t>terá</w:t>
      </w:r>
      <w:proofErr w:type="spellEnd"/>
      <w:r>
        <w:t xml:space="preserve">  de</w:t>
      </w:r>
      <w:proofErr w:type="gramEnd"/>
      <w:r>
        <w:t xml:space="preserve"> </w:t>
      </w:r>
      <w:proofErr w:type="spellStart"/>
      <w:r>
        <w:t>diferente</w:t>
      </w:r>
      <w:proofErr w:type="spellEnd"/>
      <w:r>
        <w:t>?</w:t>
      </w:r>
    </w:p>
  </w:comment>
  <w:comment w:id="7" w:author="Vanderson Gomes Bossi" w:date="2019-05-27T15:05:00Z" w:initials="VGB">
    <w:p w14:paraId="06EE8C60" w14:textId="0A2616D5" w:rsidR="003E45EF" w:rsidRDefault="003E45EF">
      <w:pPr>
        <w:pStyle w:val="Textodecomentrio"/>
      </w:pPr>
      <w:r>
        <w:rPr>
          <w:rStyle w:val="Refdecomentrio"/>
        </w:rPr>
        <w:annotationRef/>
      </w:r>
      <w:r>
        <w:t xml:space="preserve">O que </w:t>
      </w:r>
      <w:proofErr w:type="spellStart"/>
      <w:r>
        <w:t>será</w:t>
      </w:r>
      <w:proofErr w:type="spellEnd"/>
      <w:r>
        <w:t xml:space="preserve"> </w:t>
      </w:r>
      <w:proofErr w:type="spellStart"/>
      <w:r>
        <w:t>integrado</w:t>
      </w:r>
      <w:proofErr w:type="spellEnd"/>
      <w:r>
        <w:t>?</w:t>
      </w:r>
    </w:p>
  </w:comment>
  <w:comment w:id="8" w:author="Vanderson Gomes Bossi" w:date="2019-05-27T15:06:00Z" w:initials="VGB">
    <w:p w14:paraId="513ACEBE" w14:textId="77777777" w:rsidR="003E45EF" w:rsidRDefault="003E45EF">
      <w:pPr>
        <w:pStyle w:val="Textodecomentrio"/>
      </w:pPr>
      <w:r>
        <w:rPr>
          <w:rStyle w:val="Refdecomentrio"/>
        </w:rPr>
        <w:annotationRef/>
      </w:r>
      <w:proofErr w:type="spellStart"/>
      <w:r>
        <w:t>Quem</w:t>
      </w:r>
      <w:proofErr w:type="spellEnd"/>
      <w:r>
        <w:t xml:space="preserve"> </w:t>
      </w:r>
      <w:proofErr w:type="spellStart"/>
      <w:r>
        <w:t>está</w:t>
      </w:r>
      <w:proofErr w:type="spellEnd"/>
      <w:r>
        <w:t xml:space="preserve"> </w:t>
      </w:r>
      <w:proofErr w:type="spellStart"/>
      <w:r>
        <w:t>lendo</w:t>
      </w:r>
      <w:proofErr w:type="spellEnd"/>
      <w:r>
        <w:t xml:space="preserve"> o </w:t>
      </w:r>
      <w:proofErr w:type="spellStart"/>
      <w:r>
        <w:t>trabalho</w:t>
      </w:r>
      <w:proofErr w:type="spellEnd"/>
      <w:r>
        <w:t xml:space="preserve"> </w:t>
      </w:r>
      <w:proofErr w:type="spellStart"/>
      <w:r>
        <w:t>não</w:t>
      </w:r>
      <w:proofErr w:type="spellEnd"/>
      <w:r>
        <w:t xml:space="preserve"> </w:t>
      </w:r>
      <w:proofErr w:type="spellStart"/>
      <w:r>
        <w:t>conhece</w:t>
      </w:r>
      <w:proofErr w:type="spellEnd"/>
      <w:r>
        <w:t xml:space="preserve"> </w:t>
      </w:r>
      <w:proofErr w:type="spellStart"/>
      <w:r>
        <w:t>este</w:t>
      </w:r>
      <w:proofErr w:type="spellEnd"/>
      <w:r>
        <w:t xml:space="preserve"> software e </w:t>
      </w:r>
      <w:proofErr w:type="spellStart"/>
      <w:r>
        <w:t>não</w:t>
      </w:r>
      <w:proofErr w:type="spellEnd"/>
      <w:r>
        <w:t xml:space="preserve"> </w:t>
      </w:r>
      <w:proofErr w:type="spellStart"/>
      <w:r>
        <w:t>houve</w:t>
      </w:r>
      <w:proofErr w:type="spellEnd"/>
      <w:r>
        <w:t xml:space="preserve"> </w:t>
      </w:r>
      <w:proofErr w:type="spellStart"/>
      <w:r>
        <w:t>explicação</w:t>
      </w:r>
      <w:proofErr w:type="spellEnd"/>
      <w:r>
        <w:t>.</w:t>
      </w:r>
    </w:p>
    <w:p w14:paraId="724692A9" w14:textId="32062B42" w:rsidR="003E45EF" w:rsidRDefault="003E45EF">
      <w:pPr>
        <w:pStyle w:val="Textodecomentrio"/>
      </w:pPr>
      <w:r>
        <w:t xml:space="preserve">Qual a </w:t>
      </w:r>
      <w:proofErr w:type="spellStart"/>
      <w:r>
        <w:t>justificativa</w:t>
      </w:r>
      <w:proofErr w:type="spellEnd"/>
      <w:r>
        <w:t xml:space="preserve"> para </w:t>
      </w:r>
      <w:proofErr w:type="spellStart"/>
      <w:r>
        <w:t>continuar</w:t>
      </w:r>
      <w:proofErr w:type="spellEnd"/>
      <w:r>
        <w:t xml:space="preserve"> com </w:t>
      </w:r>
      <w:proofErr w:type="spellStart"/>
      <w:r>
        <w:t>este</w:t>
      </w:r>
      <w:proofErr w:type="spellEnd"/>
      <w:r>
        <w:t xml:space="preserve"> </w:t>
      </w:r>
      <w:proofErr w:type="spellStart"/>
      <w:r>
        <w:t>projeto</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90F452" w15:done="0"/>
  <w15:commentEx w15:paraId="44CB2FC6" w15:done="0"/>
  <w15:commentEx w15:paraId="3D7AA00D" w15:done="0"/>
  <w15:commentEx w15:paraId="7629C5BE" w15:done="0"/>
  <w15:commentEx w15:paraId="112963D2" w15:done="0"/>
  <w15:commentEx w15:paraId="4C5676A1" w15:done="0"/>
  <w15:commentEx w15:paraId="06EE8C60" w15:done="0"/>
  <w15:commentEx w15:paraId="724692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90F452" w16cid:durableId="20967A1B"/>
  <w16cid:commentId w16cid:paraId="44CB2FC6" w16cid:durableId="20967BA7"/>
  <w16cid:commentId w16cid:paraId="3D7AA00D" w16cid:durableId="20967A73"/>
  <w16cid:commentId w16cid:paraId="7629C5BE" w16cid:durableId="20967AC7"/>
  <w16cid:commentId w16cid:paraId="112963D2" w16cid:durableId="20967AED"/>
  <w16cid:commentId w16cid:paraId="4C5676A1" w16cid:durableId="20967B1D"/>
  <w16cid:commentId w16cid:paraId="06EE8C60" w16cid:durableId="20967B51"/>
  <w16cid:commentId w16cid:paraId="724692A9" w16cid:durableId="20967B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622C4" w14:textId="77777777" w:rsidR="00A340ED" w:rsidRDefault="00A340ED">
      <w:pPr>
        <w:spacing w:before="0"/>
      </w:pPr>
      <w:r>
        <w:separator/>
      </w:r>
    </w:p>
  </w:endnote>
  <w:endnote w:type="continuationSeparator" w:id="0">
    <w:p w14:paraId="53B15826" w14:textId="77777777" w:rsidR="00A340ED" w:rsidRDefault="00A340E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751B" w14:textId="77777777" w:rsidR="00C140D8" w:rsidRDefault="004D5234">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262A3" w14:textId="77777777" w:rsidR="00C140D8" w:rsidRDefault="004D5234">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B1B02" w14:textId="77777777" w:rsidR="00A340ED" w:rsidRDefault="00A340ED">
      <w:pPr>
        <w:spacing w:before="0"/>
      </w:pPr>
      <w:r>
        <w:separator/>
      </w:r>
    </w:p>
  </w:footnote>
  <w:footnote w:type="continuationSeparator" w:id="0">
    <w:p w14:paraId="30E2E873" w14:textId="77777777" w:rsidR="00A340ED" w:rsidRDefault="00A340E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B8F4E" w14:textId="77777777" w:rsidR="00C140D8" w:rsidRDefault="004D5234">
    <w:r>
      <w:fldChar w:fldCharType="begin"/>
    </w:r>
    <w:r>
      <w:instrText>PAGE</w:instrText>
    </w:r>
    <w:r>
      <w:fldChar w:fldCharType="end"/>
    </w:r>
  </w:p>
  <w:p w14:paraId="2A557DA0" w14:textId="77777777" w:rsidR="00C140D8" w:rsidRPr="005E732C" w:rsidRDefault="004D5234">
    <w:pPr>
      <w:jc w:val="right"/>
      <w:rPr>
        <w:lang w:val="pt-BR"/>
      </w:rPr>
    </w:pPr>
    <w:r w:rsidRPr="005E732C">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7898E" w14:textId="77777777" w:rsidR="00C140D8" w:rsidRDefault="00C140D8"/>
  <w:p w14:paraId="4F84B6B2" w14:textId="77777777" w:rsidR="00C140D8" w:rsidRDefault="00C140D8">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35D1"/>
    <w:multiLevelType w:val="hybridMultilevel"/>
    <w:tmpl w:val="CA98C5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93978D7"/>
    <w:multiLevelType w:val="multilevel"/>
    <w:tmpl w:val="67021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553A40"/>
    <w:multiLevelType w:val="multilevel"/>
    <w:tmpl w:val="B9A0C6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nderson Gomes Bossi">
    <w15:presenceInfo w15:providerId="Windows Live" w15:userId="d75803030f8a9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140D8"/>
    <w:rsid w:val="0008799C"/>
    <w:rsid w:val="002D701F"/>
    <w:rsid w:val="003C6FB3"/>
    <w:rsid w:val="003E45EF"/>
    <w:rsid w:val="004D5234"/>
    <w:rsid w:val="004D6FB8"/>
    <w:rsid w:val="00515E99"/>
    <w:rsid w:val="005E732C"/>
    <w:rsid w:val="006122F8"/>
    <w:rsid w:val="00804880"/>
    <w:rsid w:val="008629A0"/>
    <w:rsid w:val="008858B7"/>
    <w:rsid w:val="008A4CB8"/>
    <w:rsid w:val="009466D2"/>
    <w:rsid w:val="00A340ED"/>
    <w:rsid w:val="00AB0108"/>
    <w:rsid w:val="00AF3F04"/>
    <w:rsid w:val="00B043FB"/>
    <w:rsid w:val="00C140D8"/>
    <w:rsid w:val="00CB5B6C"/>
    <w:rsid w:val="00CF4CC8"/>
    <w:rsid w:val="00DE559E"/>
    <w:rsid w:val="00E354EF"/>
    <w:rsid w:val="00E962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D9C2"/>
  <w15:docId w15:val="{B404B007-BED0-42DF-8050-218E1A3F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CF4CC8"/>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F4CC8"/>
    <w:rPr>
      <w:rFonts w:ascii="Segoe UI" w:hAnsi="Segoe UI" w:cs="Segoe UI"/>
      <w:sz w:val="18"/>
      <w:szCs w:val="18"/>
    </w:rPr>
  </w:style>
  <w:style w:type="paragraph" w:styleId="PargrafodaLista">
    <w:name w:val="List Paragraph"/>
    <w:basedOn w:val="Normal"/>
    <w:uiPriority w:val="34"/>
    <w:qFormat/>
    <w:rsid w:val="004D6FB8"/>
    <w:pPr>
      <w:ind w:left="720"/>
      <w:contextualSpacing/>
    </w:pPr>
  </w:style>
  <w:style w:type="character" w:styleId="Refdecomentrio">
    <w:name w:val="annotation reference"/>
    <w:basedOn w:val="Fontepargpadro"/>
    <w:uiPriority w:val="99"/>
    <w:semiHidden/>
    <w:unhideWhenUsed/>
    <w:rsid w:val="003E45EF"/>
    <w:rPr>
      <w:sz w:val="16"/>
      <w:szCs w:val="16"/>
    </w:rPr>
  </w:style>
  <w:style w:type="paragraph" w:styleId="Textodecomentrio">
    <w:name w:val="annotation text"/>
    <w:basedOn w:val="Normal"/>
    <w:link w:val="TextodecomentrioChar"/>
    <w:uiPriority w:val="99"/>
    <w:semiHidden/>
    <w:unhideWhenUsed/>
    <w:rsid w:val="003E45EF"/>
    <w:rPr>
      <w:sz w:val="20"/>
      <w:szCs w:val="20"/>
    </w:rPr>
  </w:style>
  <w:style w:type="character" w:customStyle="1" w:styleId="TextodecomentrioChar">
    <w:name w:val="Texto de comentário Char"/>
    <w:basedOn w:val="Fontepargpadro"/>
    <w:link w:val="Textodecomentrio"/>
    <w:uiPriority w:val="99"/>
    <w:semiHidden/>
    <w:rsid w:val="003E45EF"/>
    <w:rPr>
      <w:sz w:val="20"/>
      <w:szCs w:val="20"/>
    </w:rPr>
  </w:style>
  <w:style w:type="paragraph" w:styleId="Assuntodocomentrio">
    <w:name w:val="annotation subject"/>
    <w:basedOn w:val="Textodecomentrio"/>
    <w:next w:val="Textodecomentrio"/>
    <w:link w:val="AssuntodocomentrioChar"/>
    <w:uiPriority w:val="99"/>
    <w:semiHidden/>
    <w:unhideWhenUsed/>
    <w:rsid w:val="003E45EF"/>
    <w:rPr>
      <w:b/>
      <w:bCs/>
    </w:rPr>
  </w:style>
  <w:style w:type="character" w:customStyle="1" w:styleId="AssuntodocomentrioChar">
    <w:name w:val="Assunto do comentário Char"/>
    <w:basedOn w:val="TextodecomentrioChar"/>
    <w:link w:val="Assuntodocomentrio"/>
    <w:uiPriority w:val="99"/>
    <w:semiHidden/>
    <w:rsid w:val="003E45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540</Words>
  <Characters>2917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Vanderson Gomes Bossi</cp:lastModifiedBy>
  <cp:revision>24</cp:revision>
  <dcterms:created xsi:type="dcterms:W3CDTF">2019-04-15T21:28:00Z</dcterms:created>
  <dcterms:modified xsi:type="dcterms:W3CDTF">2019-05-27T18:07:00Z</dcterms:modified>
</cp:coreProperties>
</file>