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34" w:rsidRPr="002B0ED6" w:rsidRDefault="00CF4CC8" w:rsidP="00A61634">
      <w:pPr>
        <w:spacing w:before="240"/>
        <w:ind w:left="0" w:firstLine="397"/>
        <w:jc w:val="center"/>
        <w:rPr>
          <w:b/>
          <w:sz w:val="32"/>
          <w:szCs w:val="32"/>
          <w:lang w:val="pt-BR"/>
        </w:rPr>
      </w:pPr>
      <w:r w:rsidRPr="005C7E07">
        <w:rPr>
          <w:b/>
          <w:sz w:val="32"/>
          <w:szCs w:val="32"/>
          <w:lang w:val="pt-BR"/>
        </w:rPr>
        <w:t>Projeto Joaninha</w:t>
      </w:r>
      <w:r w:rsidR="00A61634">
        <w:rPr>
          <w:b/>
          <w:sz w:val="32"/>
          <w:szCs w:val="32"/>
          <w:lang w:val="pt-BR"/>
        </w:rPr>
        <w:t xml:space="preserve"> </w:t>
      </w:r>
    </w:p>
    <w:p w:rsidR="00E27DDF" w:rsidRPr="00A61634" w:rsidRDefault="00CF4CC8" w:rsidP="00A61634">
      <w:pPr>
        <w:spacing w:before="240"/>
        <w:jc w:val="center"/>
        <w:rPr>
          <w:b/>
          <w:shd w:val="clear" w:color="auto" w:fill="FFFFFF"/>
          <w:lang w:val="pt-BR"/>
        </w:rPr>
      </w:pPr>
      <w:r w:rsidRPr="005E732C">
        <w:rPr>
          <w:b/>
          <w:shd w:val="clear" w:color="auto" w:fill="FFFFFF"/>
          <w:lang w:val="pt-BR"/>
        </w:rPr>
        <w:t>Jose Luis Merma Pinedo</w:t>
      </w:r>
      <w:r w:rsidR="004D5234" w:rsidRPr="005E732C">
        <w:rPr>
          <w:b/>
          <w:lang w:val="pt-BR"/>
        </w:rPr>
        <w:t xml:space="preserve">, </w:t>
      </w:r>
      <w:r w:rsidRPr="005E732C">
        <w:rPr>
          <w:b/>
          <w:shd w:val="clear" w:color="auto" w:fill="FFFFFF"/>
          <w:lang w:val="pt-BR"/>
        </w:rPr>
        <w:t>William Martins de Oliveira</w:t>
      </w:r>
      <w:r w:rsidR="004D5234" w:rsidRPr="005E732C">
        <w:rPr>
          <w:b/>
          <w:lang w:val="pt-BR"/>
        </w:rPr>
        <w:t xml:space="preserve">, </w:t>
      </w:r>
      <w:r w:rsidRPr="005E732C">
        <w:rPr>
          <w:b/>
          <w:shd w:val="clear" w:color="auto" w:fill="FFFFFF"/>
          <w:lang w:val="pt-BR"/>
        </w:rPr>
        <w:t>Yago de Oliveira</w:t>
      </w:r>
      <w:r w:rsidR="004D5234" w:rsidRPr="005E732C">
        <w:rPr>
          <w:b/>
          <w:lang w:val="pt-BR"/>
        </w:rPr>
        <w:t xml:space="preserve">Souza, </w:t>
      </w:r>
      <w:r w:rsidRPr="005E732C">
        <w:rPr>
          <w:b/>
          <w:shd w:val="clear" w:color="auto" w:fill="FFFFFF"/>
          <w:lang w:val="pt-BR"/>
        </w:rPr>
        <w:t>Eduardo de Lima Cipriano</w:t>
      </w:r>
    </w:p>
    <w:p w:rsidR="007B3B5D" w:rsidRDefault="004D5234" w:rsidP="00992E34">
      <w:pPr>
        <w:spacing w:before="240"/>
        <w:jc w:val="center"/>
        <w:rPr>
          <w:lang w:val="pt-BR"/>
        </w:rPr>
      </w:pPr>
      <w:r w:rsidRPr="005E732C">
        <w:rPr>
          <w:lang w:val="pt-BR"/>
        </w:rPr>
        <w:t>Faculdade Impacta de Tecnologia</w:t>
      </w:r>
      <w:r w:rsidRPr="005E732C">
        <w:rPr>
          <w:lang w:val="pt-BR"/>
        </w:rPr>
        <w:br/>
        <w:t>São Paulo – SP – Brasil</w:t>
      </w:r>
    </w:p>
    <w:p w:rsidR="00992E34" w:rsidRPr="007B3B5D" w:rsidRDefault="00992E34" w:rsidP="00992E34">
      <w:pPr>
        <w:spacing w:before="240"/>
        <w:jc w:val="center"/>
        <w:rPr>
          <w:lang w:val="pt-BR"/>
        </w:rPr>
      </w:pPr>
    </w:p>
    <w:p w:rsidR="00C140D8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u w:val="single"/>
          <w:lang w:val="pt-BR"/>
        </w:rPr>
      </w:pPr>
      <w:r w:rsidRPr="00746C9A">
        <w:rPr>
          <w:rFonts w:ascii="Courier New" w:hAnsi="Courier New" w:cs="Courier New"/>
          <w:sz w:val="20"/>
          <w:szCs w:val="20"/>
          <w:lang w:val="pt-BR"/>
        </w:rPr>
        <w:t>eduardo.cipriano@aluno.faculdadeimpacta.com.br</w:t>
      </w:r>
    </w:p>
    <w:p w:rsidR="00E20F1A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746C9A">
        <w:rPr>
          <w:rFonts w:ascii="Courier New" w:hAnsi="Courier New" w:cs="Courier New"/>
          <w:sz w:val="20"/>
          <w:szCs w:val="20"/>
        </w:rPr>
        <w:t>jose.pinedo@aluno.faculdadeimpacta.com.br</w:t>
      </w:r>
    </w:p>
    <w:p w:rsidR="00E20F1A" w:rsidRPr="00746C9A" w:rsidRDefault="00082801" w:rsidP="00992E34">
      <w:pPr>
        <w:spacing w:before="12" w:after="12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E20F1A" w:rsidRPr="00746C9A" w:rsidSect="00AA0439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 w:rsidRPr="00746C9A">
        <w:rPr>
          <w:rFonts w:ascii="Courier New" w:eastAsia="Courier New" w:hAnsi="Courier New" w:cs="Courier New"/>
          <w:sz w:val="20"/>
          <w:szCs w:val="20"/>
          <w:lang w:val="pt-BR"/>
        </w:rPr>
        <w:t>william.oliveira@aluno.faculdadeimpacta.com.br</w:t>
      </w:r>
    </w:p>
    <w:p w:rsidR="00E20F1A" w:rsidRPr="00746C9A" w:rsidDel="00395499" w:rsidRDefault="00082801" w:rsidP="00992E34">
      <w:pPr>
        <w:pBdr>
          <w:bottom w:val="nil"/>
        </w:pBdr>
        <w:spacing w:before="12" w:after="12"/>
        <w:jc w:val="center"/>
        <w:rPr>
          <w:del w:id="0" w:author="William Martins de Oliveira" w:date="2019-08-05T09:55:00Z"/>
          <w:rFonts w:ascii="Courier New" w:eastAsia="Courier New" w:hAnsi="Courier New" w:cs="Courier New"/>
          <w:sz w:val="20"/>
          <w:szCs w:val="20"/>
          <w:lang w:val="pt-BR"/>
        </w:rPr>
      </w:pPr>
      <w:r w:rsidRPr="00746C9A">
        <w:rPr>
          <w:rFonts w:ascii="Courier New" w:hAnsi="Courier New" w:cs="Courier New"/>
          <w:sz w:val="20"/>
          <w:szCs w:val="20"/>
        </w:rPr>
        <w:lastRenderedPageBreak/>
        <w:t>yago.justo@aluno.faculdadeimpacta.com.br</w:t>
      </w:r>
    </w:p>
    <w:p w:rsidR="005E732C" w:rsidRPr="00173626" w:rsidRDefault="00082801" w:rsidP="00992E34">
      <w:pPr>
        <w:rPr>
          <w:rFonts w:ascii="Times New Roman" w:hAnsi="Times New Roman" w:cs="Times New Roman"/>
          <w:i/>
        </w:rPr>
      </w:pPr>
      <w:r w:rsidRPr="00082801">
        <w:rPr>
          <w:rFonts w:ascii="Times New Roman" w:hAnsi="Times New Roman" w:cs="Times New Roman"/>
          <w:b/>
          <w:i/>
          <w:lang w:val="pt-BR"/>
        </w:rPr>
        <w:t>Abstract.</w:t>
      </w:r>
      <w:r w:rsidR="00746C9A">
        <w:rPr>
          <w:rFonts w:ascii="Times New Roman" w:hAnsi="Times New Roman" w:cs="Times New Roman"/>
          <w:b/>
          <w:i/>
          <w:lang w:val="pt-BR"/>
        </w:rPr>
        <w:t xml:space="preserve"> </w:t>
      </w:r>
      <w:r w:rsidRPr="00082801">
        <w:rPr>
          <w:rFonts w:ascii="Times New Roman" w:hAnsi="Times New Roman" w:cs="Times New Roman"/>
          <w:i/>
        </w:rPr>
        <w:t>This document encompasses the main issue at hand that is order management, which comes from a wide range of concurrent customers.</w:t>
      </w:r>
    </w:p>
    <w:p w:rsidR="00C140D8" w:rsidRPr="00173626" w:rsidRDefault="00082801" w:rsidP="00992E34">
      <w:pPr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i/>
        </w:rPr>
        <w:t xml:space="preserve">The solution is an API that receives requests from facebook, whatsapp and staff. </w:t>
      </w:r>
      <w:r w:rsidRPr="00082801">
        <w:rPr>
          <w:rFonts w:ascii="Times New Roman" w:hAnsi="Times New Roman" w:cs="Times New Roman"/>
          <w:i/>
          <w:lang w:val="pt-BR"/>
        </w:rPr>
        <w:t>That was in order of time requested.</w:t>
      </w:r>
    </w:p>
    <w:p w:rsidR="005E732C" w:rsidRPr="00173626" w:rsidRDefault="00082801" w:rsidP="00992E34">
      <w:pPr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b/>
          <w:i/>
          <w:lang w:val="pt-BR"/>
        </w:rPr>
        <w:t>Resumo.</w:t>
      </w:r>
      <w:r w:rsidR="00746C9A">
        <w:rPr>
          <w:rFonts w:ascii="Times New Roman" w:hAnsi="Times New Roman" w:cs="Times New Roman"/>
          <w:b/>
          <w:i/>
          <w:lang w:val="pt-BR"/>
        </w:rPr>
        <w:t xml:space="preserve"> </w:t>
      </w:r>
      <w:r w:rsidRPr="00082801">
        <w:rPr>
          <w:rFonts w:ascii="Times New Roman" w:hAnsi="Times New Roman" w:cs="Times New Roman"/>
          <w:i/>
          <w:lang w:val="pt-BR"/>
        </w:rPr>
        <w:t>Este documento engloba o principal problema em questão que é o gerenciamento falho de pedidos, que provém de uma vasta gama de clientes simultâneos.</w:t>
      </w:r>
    </w:p>
    <w:p w:rsidR="00B043FB" w:rsidRPr="00173626" w:rsidRDefault="00082801" w:rsidP="00992E34">
      <w:pPr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i/>
          <w:lang w:val="pt-BR"/>
        </w:rPr>
        <w:t>A solução imposta é fazer um API que junte os pedidos do facebook, Whatsapp e no pessoal. Que bote em ordem de horário solicitado.</w:t>
      </w:r>
    </w:p>
    <w:p w:rsidR="00DE559E" w:rsidRPr="00746C9A" w:rsidRDefault="00082801" w:rsidP="00992E34">
      <w:pPr>
        <w:spacing w:before="240"/>
        <w:jc w:val="left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1.</w:t>
      </w:r>
      <w:r w:rsidRPr="00746C9A">
        <w:rPr>
          <w:rFonts w:ascii="Times New Roman" w:hAnsi="Times New Roman" w:cs="Times New Roman"/>
          <w:b/>
          <w:sz w:val="26"/>
          <w:szCs w:val="26"/>
          <w:lang w:val="pt-BR"/>
        </w:rPr>
        <w:t>Introdução</w:t>
      </w:r>
    </w:p>
    <w:p w:rsidR="00DE559E" w:rsidRPr="00173626" w:rsidRDefault="00082801" w:rsidP="00992E34">
      <w:pPr>
        <w:jc w:val="left"/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lang w:val="pt-BR"/>
        </w:rPr>
        <w:t>O estabelecimento teve origem em meados de 2010, o nome inicial era Lanchonete Torres, e assim ficou por um tempo, porém quando chegou a 2016 o nome mudou para Restaurante e Lanchonete Joaninha que foi devido a uma separação de donos, agora atualmente um novo é chamado Carlos Eduardo da Silva Schendroski.</w:t>
      </w:r>
    </w:p>
    <w:p w:rsidR="00DE559E" w:rsidRPr="00173626" w:rsidRDefault="00082801" w:rsidP="00992E34">
      <w:pPr>
        <w:jc w:val="left"/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lang w:val="pt-BR"/>
        </w:rPr>
        <w:t>Com o passar do tempo a demanda de pedidos no estabelecimento foicrescendo gradativamente, de 20 pedidos atendidos, hoje em com um dia de alta rotatividade chega a passar da casa dos 100 pedidos, como os pedidos são feitos via facebook, WhatsApp e verbalmente no estabelecimento, alguns pedidos feitos via mensagens podem passar despercebidos e gerar insatisfação com clientes por conta de uma pessoa só cuidar da parte receptiva de pedidos, esse vem sendo o maior problema da empresa desde então.</w:t>
      </w:r>
    </w:p>
    <w:p w:rsidR="00E354EF" w:rsidRPr="00746C9A" w:rsidRDefault="00082801" w:rsidP="00992E34">
      <w:pPr>
        <w:jc w:val="left"/>
        <w:rPr>
          <w:rFonts w:ascii="Times New Roman" w:hAnsi="Times New Roman" w:cs="Times New Roman"/>
          <w:i/>
          <w:lang w:val="pt-BR"/>
        </w:rPr>
      </w:pPr>
      <w:r w:rsidRPr="00082801">
        <w:rPr>
          <w:rFonts w:ascii="Times New Roman" w:hAnsi="Times New Roman" w:cs="Times New Roman"/>
          <w:lang w:val="pt-BR"/>
        </w:rPr>
        <w:t>O objetivo principal deles é o atendimento ao cliente dentro do prazo e qualidade de produtos entregues.</w:t>
      </w:r>
      <w:r w:rsidR="00746C9A" w:rsidRPr="00746C9A">
        <w:t xml:space="preserve"> </w:t>
      </w:r>
    </w:p>
    <w:p w:rsidR="007B3B5D" w:rsidRPr="007B3B5D" w:rsidRDefault="00082801" w:rsidP="00992E34">
      <w:pPr>
        <w:pStyle w:val="PargrafodaLista"/>
        <w:keepNext/>
        <w:numPr>
          <w:ilvl w:val="1"/>
          <w:numId w:val="2"/>
        </w:numPr>
        <w:spacing w:before="240"/>
        <w:ind w:left="874"/>
        <w:jc w:val="left"/>
        <w:rPr>
          <w:rFonts w:ascii="Times New Roman" w:hAnsi="Times New Roman" w:cs="Times New Roman"/>
          <w:b/>
        </w:rPr>
      </w:pPr>
      <w:r w:rsidRPr="00082801">
        <w:rPr>
          <w:rFonts w:ascii="Times New Roman" w:hAnsi="Times New Roman" w:cs="Times New Roman"/>
          <w:b/>
        </w:rPr>
        <w:lastRenderedPageBreak/>
        <w:t>Apresentação do Problema</w:t>
      </w:r>
    </w:p>
    <w:p w:rsidR="00DE559E" w:rsidRPr="00173626" w:rsidRDefault="00082801" w:rsidP="00992E34">
      <w:pPr>
        <w:keepNext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 xml:space="preserve">O problema </w:t>
      </w:r>
      <w:r w:rsidR="00E66489" w:rsidRPr="002B0ED6">
        <w:rPr>
          <w:rFonts w:ascii="Times New Roman" w:hAnsi="Times New Roman" w:cs="Times New Roman"/>
          <w:lang w:val="pt-BR"/>
        </w:rPr>
        <w:t>é falta</w:t>
      </w:r>
      <w:r w:rsidRPr="00082801">
        <w:rPr>
          <w:rFonts w:ascii="Times New Roman" w:hAnsi="Times New Roman" w:cs="Times New Roman"/>
          <w:lang w:val="pt-BR"/>
        </w:rPr>
        <w:t xml:space="preserve"> de controle dos pedidos que entram e saem e também</w:t>
      </w:r>
      <w:r w:rsidR="00E66489">
        <w:rPr>
          <w:rFonts w:ascii="Times New Roman" w:hAnsi="Times New Roman" w:cs="Times New Roman"/>
          <w:lang w:val="pt-BR"/>
        </w:rPr>
        <w:t>acaba ocasionando</w:t>
      </w:r>
      <w:r w:rsidRPr="00082801">
        <w:rPr>
          <w:rFonts w:ascii="Times New Roman" w:hAnsi="Times New Roman" w:cs="Times New Roman"/>
          <w:lang w:val="pt-BR"/>
        </w:rPr>
        <w:t xml:space="preserve"> a queda d</w:t>
      </w:r>
      <w:r w:rsidR="00E66489">
        <w:rPr>
          <w:rFonts w:ascii="Times New Roman" w:hAnsi="Times New Roman" w:cs="Times New Roman"/>
          <w:lang w:val="pt-BR"/>
        </w:rPr>
        <w:t>e</w:t>
      </w:r>
      <w:r w:rsidRPr="00082801">
        <w:rPr>
          <w:rFonts w:ascii="Times New Roman" w:hAnsi="Times New Roman" w:cs="Times New Roman"/>
          <w:lang w:val="pt-BR"/>
        </w:rPr>
        <w:t xml:space="preserve"> qualidade </w:t>
      </w:r>
      <w:r w:rsidR="00E66489">
        <w:rPr>
          <w:rFonts w:ascii="Times New Roman" w:hAnsi="Times New Roman" w:cs="Times New Roman"/>
          <w:lang w:val="pt-BR"/>
        </w:rPr>
        <w:t>no</w:t>
      </w:r>
      <w:r w:rsidRPr="00082801">
        <w:rPr>
          <w:rFonts w:ascii="Times New Roman" w:hAnsi="Times New Roman" w:cs="Times New Roman"/>
          <w:lang w:val="pt-BR"/>
        </w:rPr>
        <w:t xml:space="preserve"> atendimento ou até mesmo </w:t>
      </w:r>
      <w:r w:rsidR="00E66489">
        <w:rPr>
          <w:rFonts w:ascii="Times New Roman" w:hAnsi="Times New Roman" w:cs="Times New Roman"/>
          <w:lang w:val="pt-BR"/>
        </w:rPr>
        <w:t>nocancelamento do pedido, assim sendo pela demora e por perda de pedidos</w:t>
      </w:r>
      <w:r w:rsidRPr="00082801">
        <w:rPr>
          <w:rFonts w:ascii="Times New Roman" w:hAnsi="Times New Roman" w:cs="Times New Roman"/>
          <w:lang w:val="pt-BR"/>
        </w:rPr>
        <w:t>.</w:t>
      </w:r>
    </w:p>
    <w:p w:rsidR="008A4CB8" w:rsidRPr="000578A3" w:rsidRDefault="00082801" w:rsidP="00992E34">
      <w:pPr>
        <w:keepNext/>
        <w:spacing w:before="240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1.2.Objetivos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>É facilitar o at</w:t>
      </w:r>
      <w:r w:rsidR="006A26E4" w:rsidRPr="002B0ED6">
        <w:rPr>
          <w:rFonts w:ascii="Times New Roman" w:hAnsi="Times New Roman" w:cs="Times New Roman"/>
          <w:lang w:val="pt-BR"/>
        </w:rPr>
        <w:t>endimento para os funcionários,</w:t>
      </w:r>
      <w:r w:rsidRPr="00082801">
        <w:rPr>
          <w:rFonts w:ascii="Times New Roman" w:hAnsi="Times New Roman" w:cs="Times New Roman"/>
          <w:lang w:val="pt-BR"/>
        </w:rPr>
        <w:t xml:space="preserve"> não perder nenhum dos pedidos.</w:t>
      </w:r>
    </w:p>
    <w:p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r w:rsidRPr="007B3B5D">
        <w:rPr>
          <w:rFonts w:ascii="Times New Roman" w:hAnsi="Times New Roman" w:cs="Times New Roman"/>
        </w:rPr>
        <w:t>Controlar o estoque</w:t>
      </w:r>
      <w:r w:rsidR="002B0ED6" w:rsidRPr="007B3B5D">
        <w:rPr>
          <w:rFonts w:ascii="Times New Roman" w:hAnsi="Times New Roman" w:cs="Times New Roman"/>
        </w:rPr>
        <w:t>.</w:t>
      </w:r>
    </w:p>
    <w:p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r w:rsidRPr="00992E34">
        <w:rPr>
          <w:rFonts w:ascii="Times New Roman" w:hAnsi="Times New Roman" w:cs="Times New Roman"/>
        </w:rPr>
        <w:t>Gerenciar tempo de entrega.</w:t>
      </w:r>
    </w:p>
    <w:p w:rsidR="00992E34" w:rsidRP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r w:rsidRPr="00992E34">
        <w:rPr>
          <w:rFonts w:ascii="Times New Roman" w:hAnsi="Times New Roman" w:cs="Times New Roman"/>
          <w:lang w:val="pt-BR"/>
        </w:rPr>
        <w:t>Organizar pedidos por ordem de solicitação.</w:t>
      </w:r>
    </w:p>
    <w:p w:rsid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r w:rsidRPr="00992E34">
        <w:rPr>
          <w:rFonts w:ascii="Times New Roman" w:hAnsi="Times New Roman" w:cs="Times New Roman"/>
        </w:rPr>
        <w:t>Controlar cadastro de clientes.</w:t>
      </w:r>
    </w:p>
    <w:p w:rsidR="00992E34" w:rsidRPr="00992E34" w:rsidRDefault="00082801" w:rsidP="00992E34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</w:rPr>
      </w:pPr>
      <w:r w:rsidRPr="00992E34">
        <w:rPr>
          <w:rFonts w:ascii="Times New Roman" w:hAnsi="Times New Roman" w:cs="Times New Roman"/>
          <w:lang w:val="pt-BR"/>
        </w:rPr>
        <w:t>Receber pagamento online por cartão de crédito/débito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2.Estudo de Viabilidade</w:t>
      </w:r>
    </w:p>
    <w:p w:rsidR="00000000" w:rsidRDefault="00D94FC3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sistema está sendo desenvolvido e moldado com base nas requisições </w:t>
      </w:r>
      <w:r w:rsidR="00A6008B">
        <w:rPr>
          <w:rFonts w:ascii="Times New Roman" w:hAnsi="Times New Roman" w:cs="Times New Roman"/>
          <w:lang w:val="pt-BR"/>
        </w:rPr>
        <w:t>do cliente, para que o sistema s</w:t>
      </w:r>
      <w:r>
        <w:rPr>
          <w:rFonts w:ascii="Times New Roman" w:hAnsi="Times New Roman" w:cs="Times New Roman"/>
          <w:lang w:val="pt-BR"/>
        </w:rPr>
        <w:t>e adeque e facilite a vida do mesmo do jeito que foi solicitado.</w:t>
      </w:r>
    </w:p>
    <w:p w:rsidR="00000000" w:rsidRDefault="00D94FC3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lang w:val="pt-BR"/>
        </w:rPr>
        <w:t>É viável pelo suporte que daremos por conta da criação ficar pelo nosso encargo e ficarmos vinculados por contrato, assim podendo prestar assis</w:t>
      </w:r>
      <w:r w:rsidR="0064614D">
        <w:rPr>
          <w:rFonts w:ascii="Times New Roman" w:hAnsi="Times New Roman" w:cs="Times New Roman"/>
          <w:lang w:val="pt-BR"/>
        </w:rPr>
        <w:t>tência quando o mesmo solicitar, o custo é reduzido por conta do desenvolvimento pela nossa equipe, sendo assim se o mesmo buscar auxílio no mercado, só irá achar suportes com preços mais elevados.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2.1.Soluções de Mercado e OPE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t>Fo</w:t>
      </w:r>
      <w:r w:rsidR="00C62F86">
        <w:rPr>
          <w:rFonts w:ascii="Times New Roman" w:hAnsi="Times New Roman" w:cs="Times New Roman"/>
          <w:lang w:val="pt-BR"/>
        </w:rPr>
        <w:t>i</w:t>
      </w:r>
      <w:r w:rsidRPr="00082801">
        <w:rPr>
          <w:rFonts w:ascii="Times New Roman" w:hAnsi="Times New Roman" w:cs="Times New Roman"/>
          <w:lang w:val="pt-BR"/>
        </w:rPr>
        <w:t xml:space="preserve"> verificado esse Aplicativo em questão: polichat que faz integração com WhatsApp e gerencia algumas empresas com atendimento em tempo real</w:t>
      </w:r>
      <w:r w:rsidR="00C62F86">
        <w:rPr>
          <w:rFonts w:ascii="Times New Roman" w:hAnsi="Times New Roman" w:cs="Times New Roman"/>
          <w:lang w:val="pt-BR"/>
        </w:rPr>
        <w:t xml:space="preserve"> por respostas automáticas</w:t>
      </w:r>
      <w:r w:rsidRPr="00082801">
        <w:rPr>
          <w:rFonts w:ascii="Times New Roman" w:hAnsi="Times New Roman" w:cs="Times New Roman"/>
          <w:lang w:val="pt-BR"/>
        </w:rPr>
        <w:t>e</w:t>
      </w:r>
      <w:r w:rsidR="00C62F86">
        <w:rPr>
          <w:rFonts w:ascii="Times New Roman" w:hAnsi="Times New Roman" w:cs="Times New Roman"/>
          <w:lang w:val="pt-BR"/>
        </w:rPr>
        <w:t xml:space="preserve"> o aplicativo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MenuDino 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é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 um servi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ç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o que permite que o usu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á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rio crie um site/app em que pode receber pedidos via internet. O cliente/usu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á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rio pode fazer seus pedidos em poucos instantes e, no mesmo momento, eles chegar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ã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>o at</w:t>
      </w:r>
      <w:r w:rsidRPr="00082801">
        <w:rPr>
          <w:rFonts w:ascii="Times New Roman" w:hAnsi="Times New Roman" w:cs="Times New Roman" w:hint="eastAsia"/>
          <w:color w:val="auto"/>
          <w:shd w:val="clear" w:color="auto" w:fill="FFFFFF"/>
          <w:lang w:val="pt-BR"/>
        </w:rPr>
        <w:t>é</w:t>
      </w:r>
      <w:r w:rsidRPr="00082801">
        <w:rPr>
          <w:rFonts w:ascii="Times New Roman" w:hAnsi="Times New Roman" w:cs="Times New Roman"/>
          <w:color w:val="auto"/>
          <w:shd w:val="clear" w:color="auto" w:fill="FFFFFF"/>
          <w:lang w:val="pt-BR"/>
        </w:rPr>
        <w:t xml:space="preserve"> o estabelecimento para que o preparo dos alimentos comece.</w:t>
      </w:r>
    </w:p>
    <w:p w:rsidR="00000000" w:rsidRDefault="0064614D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 sendo os dois tem em comum o gerenciamento padrão com algumas modificações e o programa que está sendo desenvolvido pela nossa equipe será enquadrado aos requisitos do cliente e prestado todo o suporte que é vinculado por contrato.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240"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b/>
          <w:lang w:val="pt-BR"/>
        </w:rPr>
        <w:t>2.2.Justificativa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b/>
          <w:lang w:val="pt-BR"/>
        </w:rPr>
      </w:pPr>
      <w:r w:rsidRPr="00082801">
        <w:rPr>
          <w:rFonts w:ascii="Times New Roman" w:hAnsi="Times New Roman" w:cs="Times New Roman"/>
          <w:lang w:val="pt-BR"/>
        </w:rPr>
        <w:t xml:space="preserve">A solução que está sendo desenvolvida para o Projeto Joaninha que foca em integração </w:t>
      </w:r>
      <w:r w:rsidR="00A6008B">
        <w:rPr>
          <w:rFonts w:ascii="Times New Roman" w:hAnsi="Times New Roman" w:cs="Times New Roman"/>
          <w:lang w:val="pt-BR"/>
        </w:rPr>
        <w:t>de</w:t>
      </w:r>
      <w:r w:rsidRPr="00082801">
        <w:rPr>
          <w:rFonts w:ascii="Times New Roman" w:hAnsi="Times New Roman" w:cs="Times New Roman"/>
          <w:lang w:val="pt-BR"/>
        </w:rPr>
        <w:t xml:space="preserve"> pedidos </w:t>
      </w:r>
      <w:r w:rsidR="00A6008B">
        <w:rPr>
          <w:rFonts w:ascii="Times New Roman" w:hAnsi="Times New Roman" w:cs="Times New Roman"/>
          <w:lang w:val="pt-BR"/>
        </w:rPr>
        <w:t>com</w:t>
      </w:r>
      <w:r w:rsidR="00D94FC3">
        <w:rPr>
          <w:rFonts w:ascii="Times New Roman" w:hAnsi="Times New Roman" w:cs="Times New Roman"/>
          <w:lang w:val="pt-BR"/>
        </w:rPr>
        <w:t>:</w:t>
      </w:r>
      <w:r w:rsidRPr="00082801">
        <w:rPr>
          <w:rFonts w:ascii="Times New Roman" w:hAnsi="Times New Roman" w:cs="Times New Roman"/>
          <w:lang w:val="pt-BR"/>
        </w:rPr>
        <w:t xml:space="preserve"> facebook, WhatsApp, SMS</w:t>
      </w:r>
      <w:r w:rsidR="00A6008B">
        <w:rPr>
          <w:rFonts w:ascii="Times New Roman" w:hAnsi="Times New Roman" w:cs="Times New Roman"/>
          <w:lang w:val="pt-BR"/>
        </w:rPr>
        <w:t xml:space="preserve">. E no atendimentoreal por </w:t>
      </w:r>
      <w:r w:rsidRPr="00082801">
        <w:rPr>
          <w:rFonts w:ascii="Times New Roman" w:hAnsi="Times New Roman" w:cs="Times New Roman"/>
          <w:lang w:val="pt-BR"/>
        </w:rPr>
        <w:t xml:space="preserve">telefone e anotado </w:t>
      </w:r>
      <w:r w:rsidR="00A6008B">
        <w:rPr>
          <w:rFonts w:ascii="Times New Roman" w:hAnsi="Times New Roman" w:cs="Times New Roman"/>
          <w:lang w:val="pt-BR"/>
        </w:rPr>
        <w:t>pessoalmente, vão ser adicionados a fila de pedidos</w:t>
      </w:r>
      <w:r w:rsidRPr="00082801">
        <w:rPr>
          <w:rFonts w:ascii="Times New Roman" w:hAnsi="Times New Roman" w:cs="Times New Roman"/>
          <w:lang w:val="pt-BR"/>
        </w:rPr>
        <w:t>.</w:t>
      </w:r>
    </w:p>
    <w:p w:rsidR="00000000" w:rsidRDefault="00082801" w:rsidP="00992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line="259" w:lineRule="auto"/>
        <w:jc w:val="left"/>
        <w:rPr>
          <w:rFonts w:ascii="Times New Roman" w:hAnsi="Times New Roman" w:cs="Times New Roman"/>
          <w:lang w:val="pt-BR"/>
        </w:rPr>
      </w:pPr>
      <w:r w:rsidRPr="00082801">
        <w:rPr>
          <w:rFonts w:ascii="Times New Roman" w:hAnsi="Times New Roman" w:cs="Times New Roman"/>
          <w:lang w:val="pt-BR"/>
        </w:rPr>
        <w:lastRenderedPageBreak/>
        <w:t xml:space="preserve">Após a comparação do projeto com o aplicativo polichat e Menu Dino, pode – se dizer que o Projeto Joaninha </w:t>
      </w:r>
      <w:bookmarkStart w:id="1" w:name="_GoBack"/>
      <w:bookmarkEnd w:id="1"/>
      <w:r w:rsidRPr="00082801">
        <w:rPr>
          <w:rFonts w:ascii="Times New Roman" w:hAnsi="Times New Roman" w:cs="Times New Roman"/>
          <w:lang w:val="pt-BR"/>
        </w:rPr>
        <w:t>é a melhor op</w:t>
      </w:r>
      <w:r w:rsidR="00A6008B">
        <w:rPr>
          <w:rFonts w:ascii="Times New Roman" w:hAnsi="Times New Roman" w:cs="Times New Roman"/>
          <w:lang w:val="pt-BR"/>
        </w:rPr>
        <w:t>ção por conta do desenvolvimento personalizado, por conta do projeto ser focado exatamente no que o cliente solicitou e não dando opções genéricas.</w:t>
      </w:r>
    </w:p>
    <w:p w:rsidR="00A6008B" w:rsidRPr="00992E34" w:rsidRDefault="00A6008B" w:rsidP="000879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</w:tabs>
        <w:spacing w:before="0" w:after="160" w:line="259" w:lineRule="auto"/>
        <w:ind w:left="360"/>
        <w:jc w:val="left"/>
        <w:rPr>
          <w:rFonts w:ascii="Times New Roman" w:hAnsi="Times New Roman" w:cs="Times New Roman"/>
          <w:lang w:val="pt-BR"/>
        </w:rPr>
      </w:pPr>
    </w:p>
    <w:sectPr w:rsidR="00A6008B" w:rsidRPr="00992E34" w:rsidSect="00746C9A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0F452" w16cid:durableId="20967A1B"/>
  <w16cid:commentId w16cid:paraId="44CB2FC6" w16cid:durableId="20967BA7"/>
  <w16cid:commentId w16cid:paraId="3D7AA00D" w16cid:durableId="20967A73"/>
  <w16cid:commentId w16cid:paraId="7629C5BE" w16cid:durableId="20967AC7"/>
  <w16cid:commentId w16cid:paraId="112963D2" w16cid:durableId="20967AED"/>
  <w16cid:commentId w16cid:paraId="4C5676A1" w16cid:durableId="20967B1D"/>
  <w16cid:commentId w16cid:paraId="06EE8C60" w16cid:durableId="20967B51"/>
  <w16cid:commentId w16cid:paraId="724692A9" w16cid:durableId="20967B7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AD0" w:rsidRDefault="00593AD0">
      <w:pPr>
        <w:spacing w:before="0"/>
      </w:pPr>
      <w:r>
        <w:separator/>
      </w:r>
    </w:p>
  </w:endnote>
  <w:endnote w:type="continuationSeparator" w:id="1">
    <w:p w:rsidR="00593AD0" w:rsidRDefault="00593AD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1A" w:rsidRDefault="00E20F1A">
    <w:pPr>
      <w:jc w:val="left"/>
    </w:pPr>
    <w:r>
      <w:t>Proceedings of the XII SIBGRAPI (October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1A" w:rsidRDefault="00E20F1A">
    <w:r>
      <w:t>Proceedings of the XII SIBGRAPI (October 1999) 101-104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D8" w:rsidRDefault="004D5234">
    <w:pPr>
      <w:jc w:val="left"/>
    </w:pPr>
    <w:r>
      <w:t>Proceedings of the XII SIBGRAPI (October 1999)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D8" w:rsidRDefault="004D5234">
    <w:r>
      <w:t>Proceedings of the XII SIBGRAPI (October 1999) 101-104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AD0" w:rsidRDefault="00593AD0">
      <w:pPr>
        <w:spacing w:before="0"/>
      </w:pPr>
      <w:r>
        <w:separator/>
      </w:r>
    </w:p>
  </w:footnote>
  <w:footnote w:type="continuationSeparator" w:id="1">
    <w:p w:rsidR="00593AD0" w:rsidRDefault="00593AD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1A" w:rsidRDefault="00082801">
    <w:r>
      <w:fldChar w:fldCharType="begin"/>
    </w:r>
    <w:r w:rsidR="00E20F1A">
      <w:instrText>PAGE</w:instrText>
    </w:r>
    <w:r>
      <w:fldChar w:fldCharType="end"/>
    </w:r>
  </w:p>
  <w:p w:rsidR="00E20F1A" w:rsidRPr="005E732C" w:rsidRDefault="00E20F1A">
    <w:pPr>
      <w:jc w:val="right"/>
      <w:rPr>
        <w:lang w:val="pt-BR"/>
      </w:rPr>
    </w:pPr>
    <w:r w:rsidRPr="005E732C">
      <w:rPr>
        <w:lang w:val="pt-BR"/>
      </w:rPr>
      <w:t>S. Sandri, J. Stolfi, L.Velho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1A" w:rsidRDefault="00E20F1A"/>
  <w:p w:rsidR="00E20F1A" w:rsidRDefault="00E20F1A">
    <w:pPr>
      <w:tabs>
        <w:tab w:val="right" w:pos="9356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D8" w:rsidRDefault="00082801">
    <w:r>
      <w:fldChar w:fldCharType="begin"/>
    </w:r>
    <w:r w:rsidR="004D5234">
      <w:instrText>PAGE</w:instrText>
    </w:r>
    <w:r>
      <w:fldChar w:fldCharType="end"/>
    </w:r>
  </w:p>
  <w:p w:rsidR="00C140D8" w:rsidRPr="005E732C" w:rsidRDefault="004D5234">
    <w:pPr>
      <w:jc w:val="right"/>
      <w:rPr>
        <w:lang w:val="pt-BR"/>
      </w:rPr>
    </w:pPr>
    <w:r w:rsidRPr="005E732C">
      <w:rPr>
        <w:lang w:val="pt-BR"/>
      </w:rPr>
      <w:t>S. Sandri, J. Stolfi, L.Velho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D8" w:rsidRDefault="00C140D8"/>
  <w:p w:rsidR="00C140D8" w:rsidRDefault="00C140D8">
    <w:pPr>
      <w:tabs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5D1"/>
    <w:multiLevelType w:val="hybridMultilevel"/>
    <w:tmpl w:val="D912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978D7"/>
    <w:multiLevelType w:val="multilevel"/>
    <w:tmpl w:val="67021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553A40"/>
    <w:multiLevelType w:val="multilevel"/>
    <w:tmpl w:val="B9A0C6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am Martins de Oliveira">
    <w15:presenceInfo w15:providerId="AD" w15:userId="S-1-5-21-2276270782-3425460420-2294784772-107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0D8"/>
    <w:rsid w:val="000578A3"/>
    <w:rsid w:val="00082801"/>
    <w:rsid w:val="0008799C"/>
    <w:rsid w:val="000D3F87"/>
    <w:rsid w:val="00173626"/>
    <w:rsid w:val="002B0ED6"/>
    <w:rsid w:val="002D701F"/>
    <w:rsid w:val="003835E0"/>
    <w:rsid w:val="00395499"/>
    <w:rsid w:val="003C6FB3"/>
    <w:rsid w:val="003E45EF"/>
    <w:rsid w:val="003E48DB"/>
    <w:rsid w:val="004D5234"/>
    <w:rsid w:val="004D6FB8"/>
    <w:rsid w:val="004E5C92"/>
    <w:rsid w:val="00515E99"/>
    <w:rsid w:val="00593AD0"/>
    <w:rsid w:val="005C7E07"/>
    <w:rsid w:val="005E4072"/>
    <w:rsid w:val="005E732C"/>
    <w:rsid w:val="006122F8"/>
    <w:rsid w:val="0064614D"/>
    <w:rsid w:val="006A26E4"/>
    <w:rsid w:val="00746C9A"/>
    <w:rsid w:val="007B3B5D"/>
    <w:rsid w:val="00804880"/>
    <w:rsid w:val="008629A0"/>
    <w:rsid w:val="008858B7"/>
    <w:rsid w:val="00895A89"/>
    <w:rsid w:val="008A4CB8"/>
    <w:rsid w:val="009466D2"/>
    <w:rsid w:val="00992E34"/>
    <w:rsid w:val="00A340ED"/>
    <w:rsid w:val="00A6008B"/>
    <w:rsid w:val="00A61634"/>
    <w:rsid w:val="00AA0439"/>
    <w:rsid w:val="00AB0108"/>
    <w:rsid w:val="00AF3F04"/>
    <w:rsid w:val="00B043FB"/>
    <w:rsid w:val="00C140D8"/>
    <w:rsid w:val="00C62F86"/>
    <w:rsid w:val="00CB5B6C"/>
    <w:rsid w:val="00CF4CC8"/>
    <w:rsid w:val="00D94FC3"/>
    <w:rsid w:val="00DE559E"/>
    <w:rsid w:val="00E20F1A"/>
    <w:rsid w:val="00E27DDF"/>
    <w:rsid w:val="00E354EF"/>
    <w:rsid w:val="00E66489"/>
    <w:rsid w:val="00E96228"/>
    <w:rsid w:val="00EC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ind w:left="454" w:right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01"/>
  </w:style>
  <w:style w:type="paragraph" w:styleId="Ttulo1">
    <w:name w:val="heading 1"/>
    <w:basedOn w:val="Normal"/>
    <w:next w:val="Normal"/>
    <w:uiPriority w:val="9"/>
    <w:qFormat/>
    <w:rsid w:val="00082801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8280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8280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82801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8280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828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828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82801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08280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28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4CC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CC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D6FB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E45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5E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45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5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45EF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20F1A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5E40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/>
      <w:jc w:val="left"/>
    </w:pPr>
  </w:style>
  <w:style w:type="paragraph" w:styleId="Rodap">
    <w:name w:val="footer"/>
    <w:basedOn w:val="Normal"/>
    <w:link w:val="RodapChar"/>
    <w:uiPriority w:val="99"/>
    <w:semiHidden/>
    <w:unhideWhenUsed/>
    <w:rsid w:val="005E4072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5E4072"/>
  </w:style>
  <w:style w:type="paragraph" w:styleId="Cabealho">
    <w:name w:val="header"/>
    <w:basedOn w:val="Normal"/>
    <w:link w:val="CabealhoChar"/>
    <w:uiPriority w:val="99"/>
    <w:semiHidden/>
    <w:unhideWhenUsed/>
    <w:rsid w:val="005E4072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E40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638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35</cp:revision>
  <dcterms:created xsi:type="dcterms:W3CDTF">2019-04-15T21:28:00Z</dcterms:created>
  <dcterms:modified xsi:type="dcterms:W3CDTF">2019-08-11T00:08:00Z</dcterms:modified>
</cp:coreProperties>
</file>